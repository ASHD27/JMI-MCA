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7EB1" w14:textId="77777777" w:rsidR="005E4453" w:rsidRPr="00F069A8" w:rsidRDefault="005E4453" w:rsidP="00AD291E">
      <w:pPr>
        <w:jc w:val="center"/>
        <w:rPr>
          <w:rFonts w:ascii="Times New Roman" w:hAnsi="Times New Roman" w:cs="Times New Roman"/>
          <w:b/>
          <w:bCs/>
          <w:color w:val="000000" w:themeColor="text1"/>
          <w:sz w:val="108"/>
          <w:szCs w:val="108"/>
        </w:rPr>
      </w:pPr>
    </w:p>
    <w:p w14:paraId="3FD13956" w14:textId="56B0B805" w:rsidR="00AD291E" w:rsidRPr="00F069A8" w:rsidRDefault="00AD291E" w:rsidP="00AD291E">
      <w:pPr>
        <w:jc w:val="center"/>
        <w:rPr>
          <w:rFonts w:ascii="Times New Roman" w:hAnsi="Times New Roman" w:cs="Times New Roman"/>
          <w:b/>
          <w:bCs/>
          <w:color w:val="000000" w:themeColor="text1"/>
          <w:sz w:val="108"/>
          <w:szCs w:val="108"/>
        </w:rPr>
      </w:pPr>
      <w:r w:rsidRPr="00F069A8">
        <w:rPr>
          <w:rFonts w:ascii="Times New Roman" w:hAnsi="Times New Roman" w:cs="Times New Roman"/>
          <w:b/>
          <w:bCs/>
          <w:color w:val="000000" w:themeColor="text1"/>
          <w:sz w:val="108"/>
          <w:szCs w:val="108"/>
        </w:rPr>
        <w:t xml:space="preserve">Jamia </w:t>
      </w:r>
      <w:proofErr w:type="spellStart"/>
      <w:r w:rsidRPr="00F069A8">
        <w:rPr>
          <w:rFonts w:ascii="Times New Roman" w:hAnsi="Times New Roman" w:cs="Times New Roman"/>
          <w:b/>
          <w:bCs/>
          <w:color w:val="000000" w:themeColor="text1"/>
          <w:sz w:val="108"/>
          <w:szCs w:val="108"/>
        </w:rPr>
        <w:t>Millia</w:t>
      </w:r>
      <w:proofErr w:type="spellEnd"/>
      <w:r w:rsidRPr="00F069A8">
        <w:rPr>
          <w:rFonts w:ascii="Times New Roman" w:hAnsi="Times New Roman" w:cs="Times New Roman"/>
          <w:b/>
          <w:bCs/>
          <w:color w:val="000000" w:themeColor="text1"/>
          <w:sz w:val="108"/>
          <w:szCs w:val="108"/>
        </w:rPr>
        <w:t xml:space="preserve"> Islamia</w:t>
      </w:r>
    </w:p>
    <w:p w14:paraId="58917B39" w14:textId="77777777" w:rsidR="00AD291E" w:rsidRPr="00F069A8" w:rsidRDefault="00AD291E" w:rsidP="00AD291E">
      <w:pPr>
        <w:jc w:val="center"/>
        <w:rPr>
          <w:rFonts w:ascii="Times New Roman" w:hAnsi="Times New Roman" w:cs="Times New Roman"/>
          <w:color w:val="000000" w:themeColor="text1"/>
        </w:rPr>
      </w:pPr>
    </w:p>
    <w:p w14:paraId="60311185" w14:textId="77777777" w:rsidR="00AD291E" w:rsidRPr="00F069A8" w:rsidRDefault="00AD291E" w:rsidP="00AD291E">
      <w:pPr>
        <w:jc w:val="center"/>
        <w:rPr>
          <w:rFonts w:ascii="Times New Roman" w:hAnsi="Times New Roman" w:cs="Times New Roman"/>
          <w:color w:val="000000" w:themeColor="text1"/>
        </w:rPr>
      </w:pPr>
      <w:r w:rsidRPr="00F069A8">
        <w:rPr>
          <w:rFonts w:ascii="Times New Roman" w:hAnsi="Times New Roman" w:cs="Times New Roman"/>
          <w:noProof/>
          <w:color w:val="000000" w:themeColor="text1"/>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F069A8" w:rsidRDefault="00AD291E" w:rsidP="00AD291E">
      <w:pPr>
        <w:jc w:val="center"/>
        <w:rPr>
          <w:rFonts w:ascii="Times New Roman" w:hAnsi="Times New Roman" w:cs="Times New Roman"/>
          <w:color w:val="000000" w:themeColor="text1"/>
          <w:sz w:val="40"/>
          <w:szCs w:val="40"/>
        </w:rPr>
      </w:pPr>
    </w:p>
    <w:p w14:paraId="47D216BF" w14:textId="77777777" w:rsidR="00AD291E" w:rsidRPr="00F069A8" w:rsidRDefault="00AD291E" w:rsidP="00AD291E">
      <w:pPr>
        <w:jc w:val="center"/>
        <w:rPr>
          <w:rFonts w:ascii="Times New Roman" w:hAnsi="Times New Roman" w:cs="Times New Roman"/>
          <w:b/>
          <w:bCs/>
          <w:color w:val="000000" w:themeColor="text1"/>
          <w:sz w:val="50"/>
          <w:szCs w:val="50"/>
        </w:rPr>
      </w:pPr>
      <w:r w:rsidRPr="00F069A8">
        <w:rPr>
          <w:rFonts w:ascii="Times New Roman" w:hAnsi="Times New Roman" w:cs="Times New Roman"/>
          <w:b/>
          <w:bCs/>
          <w:color w:val="000000" w:themeColor="text1"/>
          <w:sz w:val="50"/>
          <w:szCs w:val="50"/>
        </w:rPr>
        <w:t>Dept. Of Computer Science</w:t>
      </w:r>
    </w:p>
    <w:p w14:paraId="61BF87DC" w14:textId="3FEB441C" w:rsidR="00AD291E" w:rsidRPr="00F069A8" w:rsidRDefault="005E4453" w:rsidP="00AD291E">
      <w:pPr>
        <w:jc w:val="center"/>
        <w:rPr>
          <w:rFonts w:ascii="Times New Roman" w:hAnsi="Times New Roman" w:cs="Times New Roman"/>
          <w:b/>
          <w:bCs/>
          <w:color w:val="000000" w:themeColor="text1"/>
          <w:sz w:val="48"/>
          <w:szCs w:val="48"/>
        </w:rPr>
      </w:pPr>
      <w:r w:rsidRPr="00F069A8">
        <w:rPr>
          <w:rFonts w:ascii="Times New Roman" w:hAnsi="Times New Roman" w:cs="Times New Roman"/>
          <w:b/>
          <w:bCs/>
          <w:color w:val="000000" w:themeColor="text1"/>
          <w:sz w:val="48"/>
          <w:szCs w:val="48"/>
        </w:rPr>
        <w:t xml:space="preserve">Big Data </w:t>
      </w:r>
      <w:r w:rsidR="00AD291E" w:rsidRPr="00F069A8">
        <w:rPr>
          <w:rFonts w:ascii="Times New Roman" w:hAnsi="Times New Roman" w:cs="Times New Roman"/>
          <w:b/>
          <w:bCs/>
          <w:color w:val="000000" w:themeColor="text1"/>
          <w:sz w:val="48"/>
          <w:szCs w:val="48"/>
        </w:rPr>
        <w:t>Assignment</w:t>
      </w:r>
      <w:r w:rsidR="003363AD">
        <w:rPr>
          <w:rFonts w:ascii="Times New Roman" w:hAnsi="Times New Roman" w:cs="Times New Roman"/>
          <w:b/>
          <w:bCs/>
          <w:color w:val="000000" w:themeColor="text1"/>
          <w:sz w:val="48"/>
          <w:szCs w:val="48"/>
        </w:rPr>
        <w:t>-</w:t>
      </w:r>
      <w:r w:rsidR="0072566A">
        <w:rPr>
          <w:rFonts w:ascii="Times New Roman" w:hAnsi="Times New Roman" w:cs="Times New Roman"/>
          <w:b/>
          <w:bCs/>
          <w:color w:val="000000" w:themeColor="text1"/>
          <w:sz w:val="48"/>
          <w:szCs w:val="48"/>
        </w:rPr>
        <w:t>#</w:t>
      </w:r>
      <w:r w:rsidR="00633E83">
        <w:rPr>
          <w:rFonts w:ascii="Times New Roman" w:hAnsi="Times New Roman" w:cs="Times New Roman"/>
          <w:b/>
          <w:bCs/>
          <w:color w:val="000000" w:themeColor="text1"/>
          <w:sz w:val="48"/>
          <w:szCs w:val="48"/>
        </w:rPr>
        <w:t>4</w:t>
      </w:r>
    </w:p>
    <w:p w14:paraId="2784CF24" w14:textId="344ACCE2" w:rsidR="00AD291E" w:rsidRDefault="00AD291E" w:rsidP="00AD291E">
      <w:pPr>
        <w:rPr>
          <w:rFonts w:ascii="Times New Roman" w:hAnsi="Times New Roman" w:cs="Times New Roman"/>
          <w:color w:val="000000" w:themeColor="text1"/>
          <w:sz w:val="32"/>
          <w:szCs w:val="32"/>
        </w:rPr>
      </w:pPr>
    </w:p>
    <w:p w14:paraId="34A2D4FE" w14:textId="77777777" w:rsidR="00F069A8" w:rsidRPr="00F069A8" w:rsidRDefault="00F069A8" w:rsidP="00AD291E">
      <w:pPr>
        <w:rPr>
          <w:rFonts w:ascii="Times New Roman" w:hAnsi="Times New Roman" w:cs="Times New Roman"/>
          <w:color w:val="000000" w:themeColor="text1"/>
          <w:sz w:val="32"/>
          <w:szCs w:val="32"/>
        </w:rPr>
      </w:pPr>
    </w:p>
    <w:p w14:paraId="5893F241" w14:textId="77777777" w:rsidR="00AD291E" w:rsidRPr="00F069A8" w:rsidRDefault="00AD291E" w:rsidP="00AD291E">
      <w:pPr>
        <w:rPr>
          <w:rFonts w:ascii="Times New Roman" w:hAnsi="Times New Roman" w:cs="Times New Roman"/>
          <w:color w:val="000000" w:themeColor="text1"/>
          <w:sz w:val="32"/>
          <w:szCs w:val="32"/>
        </w:rPr>
      </w:pPr>
    </w:p>
    <w:p w14:paraId="2D0B6CC0" w14:textId="6E722ABF"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b/>
          <w:bCs/>
          <w:color w:val="000000" w:themeColor="text1"/>
          <w:sz w:val="40"/>
          <w:szCs w:val="40"/>
        </w:rPr>
        <w:t>Submitted By</w:t>
      </w:r>
      <w:r w:rsidRPr="00F069A8">
        <w:rPr>
          <w:rFonts w:ascii="Times New Roman" w:hAnsi="Times New Roman" w:cs="Times New Roman"/>
          <w:color w:val="000000" w:themeColor="text1"/>
          <w:sz w:val="40"/>
          <w:szCs w:val="40"/>
        </w:rPr>
        <w:t xml:space="preserve">: Wasit Shafi       </w:t>
      </w:r>
      <w:r w:rsidRPr="00F069A8">
        <w:rPr>
          <w:rFonts w:ascii="Times New Roman" w:hAnsi="Times New Roman" w:cs="Times New Roman"/>
          <w:b/>
          <w:bCs/>
          <w:color w:val="000000" w:themeColor="text1"/>
          <w:sz w:val="40"/>
          <w:szCs w:val="40"/>
        </w:rPr>
        <w:t>Submitted To</w:t>
      </w:r>
      <w:r w:rsidRPr="00F069A8">
        <w:rPr>
          <w:rFonts w:ascii="Times New Roman" w:hAnsi="Times New Roman" w:cs="Times New Roman"/>
          <w:color w:val="000000" w:themeColor="text1"/>
          <w:sz w:val="40"/>
          <w:szCs w:val="40"/>
        </w:rPr>
        <w:t>: Dr.</w:t>
      </w:r>
      <w:r w:rsidR="005E4453" w:rsidRPr="00F069A8">
        <w:rPr>
          <w:rFonts w:ascii="Times New Roman" w:hAnsi="Times New Roman" w:cs="Times New Roman"/>
          <w:color w:val="000000" w:themeColor="text1"/>
          <w:sz w:val="40"/>
          <w:szCs w:val="40"/>
        </w:rPr>
        <w:t>Mansaf Alam</w:t>
      </w:r>
    </w:p>
    <w:p w14:paraId="2A57BEF8" w14:textId="2C53297B"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color w:val="000000" w:themeColor="text1"/>
          <w:sz w:val="40"/>
          <w:szCs w:val="40"/>
        </w:rPr>
        <w:t xml:space="preserve">           </w:t>
      </w:r>
      <w:r w:rsidRPr="00F069A8">
        <w:rPr>
          <w:rFonts w:ascii="Times New Roman" w:hAnsi="Times New Roman" w:cs="Times New Roman"/>
          <w:b/>
          <w:bCs/>
          <w:color w:val="000000" w:themeColor="text1"/>
          <w:sz w:val="40"/>
          <w:szCs w:val="40"/>
        </w:rPr>
        <w:t>Roll no</w:t>
      </w:r>
      <w:r w:rsidRPr="00F069A8">
        <w:rPr>
          <w:rFonts w:ascii="Times New Roman" w:hAnsi="Times New Roman" w:cs="Times New Roman"/>
          <w:color w:val="000000" w:themeColor="text1"/>
          <w:sz w:val="40"/>
          <w:szCs w:val="40"/>
        </w:rPr>
        <w:t>: 18MCA054</w:t>
      </w:r>
    </w:p>
    <w:p w14:paraId="0D6B1E3E" w14:textId="6173D9BB" w:rsidR="00E6599D" w:rsidRPr="00F069A8" w:rsidRDefault="00E6599D" w:rsidP="00AD291E">
      <w:pPr>
        <w:rPr>
          <w:rFonts w:ascii="Times New Roman" w:hAnsi="Times New Roman" w:cs="Times New Roman"/>
          <w:color w:val="000000" w:themeColor="text1"/>
          <w:sz w:val="40"/>
          <w:szCs w:val="40"/>
        </w:rPr>
      </w:pPr>
    </w:p>
    <w:p w14:paraId="3474D764" w14:textId="0177E5DB" w:rsidR="00E6599D" w:rsidRPr="00F069A8" w:rsidRDefault="00E6599D" w:rsidP="00AD291E">
      <w:pPr>
        <w:rPr>
          <w:rFonts w:ascii="Times New Roman" w:hAnsi="Times New Roman" w:cs="Times New Roman"/>
          <w:color w:val="000000" w:themeColor="text1"/>
          <w:sz w:val="40"/>
          <w:szCs w:val="40"/>
        </w:rPr>
      </w:pPr>
    </w:p>
    <w:p w14:paraId="6FB9C3D2" w14:textId="449A3126" w:rsidR="00E6599D" w:rsidRPr="00F069A8" w:rsidRDefault="00E6599D" w:rsidP="00AD291E">
      <w:pPr>
        <w:rPr>
          <w:rFonts w:ascii="Times New Roman" w:hAnsi="Times New Roman" w:cs="Times New Roman"/>
          <w:color w:val="000000" w:themeColor="text1"/>
          <w:sz w:val="40"/>
          <w:szCs w:val="40"/>
        </w:rPr>
      </w:pPr>
    </w:p>
    <w:p w14:paraId="79AB2F5D" w14:textId="3A084A9C" w:rsidR="00633E83" w:rsidRPr="009718BC" w:rsidRDefault="00633E83" w:rsidP="00633E83">
      <w:pPr>
        <w:spacing w:line="360" w:lineRule="auto"/>
        <w:jc w:val="both"/>
        <w:rPr>
          <w:b/>
          <w:bCs/>
          <w:sz w:val="36"/>
          <w:szCs w:val="36"/>
          <w:rPrChange w:id="0" w:author="wasit shafi" w:date="2020-04-20T19:35:00Z">
            <w:rPr>
              <w:sz w:val="36"/>
              <w:szCs w:val="36"/>
            </w:rPr>
          </w:rPrChange>
        </w:rPr>
      </w:pPr>
      <w:r w:rsidRPr="009718BC">
        <w:rPr>
          <w:b/>
          <w:bCs/>
          <w:sz w:val="36"/>
          <w:szCs w:val="36"/>
          <w:rPrChange w:id="1" w:author="wasit shafi" w:date="2020-04-20T19:35:00Z">
            <w:rPr>
              <w:sz w:val="36"/>
              <w:szCs w:val="36"/>
            </w:rPr>
          </w:rPrChange>
        </w:rPr>
        <w:lastRenderedPageBreak/>
        <w:t>Q1.What is big data analytics? Differentiate between traditional data analytics and big data analytics.</w:t>
      </w:r>
    </w:p>
    <w:p w14:paraId="26CD88DD" w14:textId="3099D716" w:rsidR="004B71F0" w:rsidRDefault="00633E83" w:rsidP="004B71F0">
      <w:pPr>
        <w:spacing w:line="360" w:lineRule="auto"/>
        <w:jc w:val="both"/>
        <w:rPr>
          <w:sz w:val="28"/>
          <w:szCs w:val="28"/>
        </w:rPr>
      </w:pPr>
      <w:r w:rsidRPr="009718BC">
        <w:rPr>
          <w:b/>
          <w:bCs/>
          <w:sz w:val="36"/>
          <w:szCs w:val="36"/>
          <w:rPrChange w:id="2" w:author="wasit shafi" w:date="2020-04-20T19:35:00Z">
            <w:rPr>
              <w:sz w:val="36"/>
              <w:szCs w:val="36"/>
            </w:rPr>
          </w:rPrChange>
        </w:rPr>
        <w:t>Sol.</w:t>
      </w:r>
      <w:r w:rsidRPr="009718BC">
        <w:rPr>
          <w:b/>
          <w:bCs/>
          <w:rPrChange w:id="3" w:author="wasit shafi" w:date="2020-04-20T19:35:00Z">
            <w:rPr/>
          </w:rPrChange>
        </w:rPr>
        <w:t xml:space="preserve"> </w:t>
      </w:r>
      <w:r w:rsidRPr="00633E83">
        <w:rPr>
          <w:sz w:val="28"/>
          <w:szCs w:val="28"/>
        </w:rPr>
        <w:t>Big data analytics is the</w:t>
      </w:r>
      <w:r>
        <w:rPr>
          <w:sz w:val="28"/>
          <w:szCs w:val="28"/>
        </w:rPr>
        <w:t xml:space="preserve"> </w:t>
      </w:r>
      <w:proofErr w:type="gramStart"/>
      <w:r w:rsidRPr="00633E83">
        <w:rPr>
          <w:sz w:val="28"/>
          <w:szCs w:val="28"/>
        </w:rPr>
        <w:t>often</w:t>
      </w:r>
      <w:r>
        <w:rPr>
          <w:sz w:val="28"/>
          <w:szCs w:val="28"/>
        </w:rPr>
        <w:t xml:space="preserve"> </w:t>
      </w:r>
      <w:r w:rsidRPr="00633E83">
        <w:rPr>
          <w:sz w:val="28"/>
          <w:szCs w:val="28"/>
        </w:rPr>
        <w:t>complex</w:t>
      </w:r>
      <w:proofErr w:type="gramEnd"/>
      <w:r>
        <w:rPr>
          <w:sz w:val="28"/>
          <w:szCs w:val="28"/>
        </w:rPr>
        <w:t xml:space="preserve"> </w:t>
      </w:r>
      <w:r w:rsidRPr="00633E83">
        <w:rPr>
          <w:sz w:val="28"/>
          <w:szCs w:val="28"/>
        </w:rPr>
        <w:t>process of examining large and varied data sets, or big data, to uncover information -- such as hidden patterns, unknown correlations, market trends and customer preferences -- that can help organizations make informed business decisions.</w:t>
      </w:r>
    </w:p>
    <w:p w14:paraId="41EE4B65" w14:textId="3608430E" w:rsidR="004B71F0" w:rsidRPr="004B71F0" w:rsidRDefault="004B71F0" w:rsidP="004B71F0">
      <w:pPr>
        <w:spacing w:line="360" w:lineRule="auto"/>
        <w:jc w:val="center"/>
        <w:rPr>
          <w:b/>
          <w:bCs/>
          <w:sz w:val="36"/>
          <w:szCs w:val="36"/>
          <w:u w:val="single"/>
        </w:rPr>
      </w:pPr>
      <w:r w:rsidRPr="004B71F0">
        <w:rPr>
          <w:b/>
          <w:bCs/>
          <w:sz w:val="36"/>
          <w:szCs w:val="36"/>
          <w:u w:val="single"/>
        </w:rPr>
        <w:t>Traditional data analytics and Big data analytics: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2273"/>
        <w:gridCol w:w="3064"/>
        <w:gridCol w:w="4728"/>
      </w:tblGrid>
      <w:tr w:rsidR="004B71F0" w:rsidRPr="004B71F0" w14:paraId="06051092" w14:textId="77777777" w:rsidTr="004B71F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3B867F" w14:textId="77777777" w:rsidR="004B71F0" w:rsidRPr="004B71F0" w:rsidRDefault="004B71F0" w:rsidP="004B71F0">
            <w:pPr>
              <w:spacing w:line="360" w:lineRule="auto"/>
              <w:jc w:val="both"/>
              <w:rPr>
                <w:b/>
                <w:bCs/>
                <w:sz w:val="28"/>
                <w:szCs w:val="28"/>
                <w:lang w:val="en-US"/>
              </w:rPr>
            </w:pPr>
            <w:r w:rsidRPr="004B71F0">
              <w:rPr>
                <w:b/>
                <w:bCs/>
                <w:sz w:val="28"/>
                <w:szCs w:val="28"/>
                <w:lang w:val="en-US"/>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A38E54" w14:textId="77777777" w:rsidR="004B71F0" w:rsidRPr="004B71F0" w:rsidRDefault="004B71F0" w:rsidP="004B71F0">
            <w:pPr>
              <w:spacing w:line="360" w:lineRule="auto"/>
              <w:jc w:val="both"/>
              <w:rPr>
                <w:b/>
                <w:bCs/>
                <w:sz w:val="28"/>
                <w:szCs w:val="28"/>
                <w:lang w:val="en-US"/>
              </w:rPr>
            </w:pPr>
            <w:r w:rsidRPr="004B71F0">
              <w:rPr>
                <w:b/>
                <w:bCs/>
                <w:sz w:val="28"/>
                <w:szCs w:val="28"/>
                <w:lang w:val="en-US"/>
              </w:rPr>
              <w:t>Traditional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97FE56" w14:textId="77777777" w:rsidR="004B71F0" w:rsidRPr="004B71F0" w:rsidRDefault="004B71F0" w:rsidP="004B71F0">
            <w:pPr>
              <w:spacing w:line="360" w:lineRule="auto"/>
              <w:jc w:val="both"/>
              <w:rPr>
                <w:b/>
                <w:bCs/>
                <w:sz w:val="28"/>
                <w:szCs w:val="28"/>
                <w:lang w:val="en-US"/>
              </w:rPr>
            </w:pPr>
            <w:r w:rsidRPr="004B71F0">
              <w:rPr>
                <w:b/>
                <w:bCs/>
                <w:sz w:val="28"/>
                <w:szCs w:val="28"/>
                <w:lang w:val="en-US"/>
              </w:rPr>
              <w:t xml:space="preserve">               Big Data</w:t>
            </w:r>
          </w:p>
        </w:tc>
      </w:tr>
      <w:tr w:rsidR="004B71F0" w:rsidRPr="004B71F0" w14:paraId="202D0478"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9771A" w14:textId="77777777" w:rsidR="004B71F0" w:rsidRPr="004B71F0" w:rsidRDefault="004B71F0" w:rsidP="004B71F0">
            <w:pPr>
              <w:spacing w:line="360" w:lineRule="auto"/>
              <w:jc w:val="both"/>
              <w:rPr>
                <w:sz w:val="28"/>
                <w:szCs w:val="28"/>
                <w:lang w:val="en-US"/>
              </w:rPr>
            </w:pPr>
            <w:r w:rsidRPr="004B71F0">
              <w:rPr>
                <w:b/>
                <w:bCs/>
                <w:sz w:val="28"/>
                <w:szCs w:val="28"/>
                <w:lang w:val="en-US"/>
              </w:rPr>
              <w:t>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3ACD8E" w14:textId="77777777" w:rsidR="004B71F0" w:rsidRPr="004B71F0" w:rsidRDefault="004B71F0" w:rsidP="004B71F0">
            <w:pPr>
              <w:spacing w:line="360" w:lineRule="auto"/>
              <w:jc w:val="both"/>
              <w:rPr>
                <w:sz w:val="28"/>
                <w:szCs w:val="28"/>
                <w:lang w:val="en-US"/>
              </w:rPr>
            </w:pPr>
            <w:r w:rsidRPr="004B71F0">
              <w:rPr>
                <w:sz w:val="28"/>
                <w:szCs w:val="28"/>
                <w:lang w:val="en-US"/>
              </w:rPr>
              <w:t>GB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EC8167" w14:textId="77777777" w:rsidR="004B71F0" w:rsidRPr="004B71F0" w:rsidRDefault="004B71F0" w:rsidP="004B71F0">
            <w:pPr>
              <w:spacing w:line="360" w:lineRule="auto"/>
              <w:jc w:val="both"/>
              <w:rPr>
                <w:sz w:val="28"/>
                <w:szCs w:val="28"/>
                <w:lang w:val="en-US"/>
              </w:rPr>
            </w:pPr>
            <w:r w:rsidRPr="004B71F0">
              <w:rPr>
                <w:sz w:val="28"/>
                <w:szCs w:val="28"/>
                <w:lang w:val="en-US"/>
              </w:rPr>
              <w:t xml:space="preserve">Constantly </w:t>
            </w:r>
            <w:proofErr w:type="gramStart"/>
            <w:r w:rsidRPr="004B71F0">
              <w:rPr>
                <w:sz w:val="28"/>
                <w:szCs w:val="28"/>
                <w:lang w:val="en-US"/>
              </w:rPr>
              <w:t>Updated(</w:t>
            </w:r>
            <w:proofErr w:type="gramEnd"/>
            <w:r w:rsidRPr="004B71F0">
              <w:rPr>
                <w:sz w:val="28"/>
                <w:szCs w:val="28"/>
                <w:lang w:val="en-US"/>
              </w:rPr>
              <w:t>TB or PB currently)</w:t>
            </w:r>
          </w:p>
        </w:tc>
      </w:tr>
      <w:tr w:rsidR="004B71F0" w:rsidRPr="004B71F0" w14:paraId="7000BB48"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1134F9" w14:textId="77777777" w:rsidR="004B71F0" w:rsidRPr="004B71F0" w:rsidRDefault="004B71F0" w:rsidP="004B71F0">
            <w:pPr>
              <w:spacing w:line="360" w:lineRule="auto"/>
              <w:jc w:val="both"/>
              <w:rPr>
                <w:sz w:val="28"/>
                <w:szCs w:val="28"/>
                <w:lang w:val="en-US"/>
              </w:rPr>
            </w:pPr>
            <w:r w:rsidRPr="004B71F0">
              <w:rPr>
                <w:b/>
                <w:bCs/>
                <w:sz w:val="28"/>
                <w:szCs w:val="28"/>
                <w:lang w:val="en-US"/>
              </w:rPr>
              <w:t>Generated 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A3C4E" w14:textId="77777777" w:rsidR="004B71F0" w:rsidRPr="004B71F0" w:rsidRDefault="004B71F0" w:rsidP="004B71F0">
            <w:pPr>
              <w:spacing w:line="360" w:lineRule="auto"/>
              <w:jc w:val="both"/>
              <w:rPr>
                <w:sz w:val="28"/>
                <w:szCs w:val="28"/>
                <w:lang w:val="en-US"/>
              </w:rPr>
            </w:pPr>
            <w:proofErr w:type="spellStart"/>
            <w:proofErr w:type="gramStart"/>
            <w:r w:rsidRPr="004B71F0">
              <w:rPr>
                <w:sz w:val="28"/>
                <w:szCs w:val="28"/>
                <w:lang w:val="en-US"/>
              </w:rPr>
              <w:t>Perhour,Per</w:t>
            </w:r>
            <w:proofErr w:type="spellEnd"/>
            <w:proofErr w:type="gramEnd"/>
            <w:r w:rsidRPr="004B71F0">
              <w:rPr>
                <w:sz w:val="28"/>
                <w:szCs w:val="28"/>
                <w:lang w:val="en-US"/>
              </w:rPr>
              <w:t xml:space="preserve"> 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83BF3" w14:textId="77777777" w:rsidR="004B71F0" w:rsidRPr="004B71F0" w:rsidRDefault="004B71F0" w:rsidP="004B71F0">
            <w:pPr>
              <w:spacing w:line="360" w:lineRule="auto"/>
              <w:jc w:val="both"/>
              <w:rPr>
                <w:sz w:val="28"/>
                <w:szCs w:val="28"/>
                <w:lang w:val="en-US"/>
              </w:rPr>
            </w:pPr>
            <w:proofErr w:type="spellStart"/>
            <w:proofErr w:type="gramStart"/>
            <w:r w:rsidRPr="004B71F0">
              <w:rPr>
                <w:sz w:val="28"/>
                <w:szCs w:val="28"/>
                <w:lang w:val="en-US"/>
              </w:rPr>
              <w:t>Morerapid</w:t>
            </w:r>
            <w:proofErr w:type="spellEnd"/>
            <w:r w:rsidRPr="004B71F0">
              <w:rPr>
                <w:sz w:val="28"/>
                <w:szCs w:val="28"/>
                <w:lang w:val="en-US"/>
              </w:rPr>
              <w:t>(</w:t>
            </w:r>
            <w:proofErr w:type="spellStart"/>
            <w:proofErr w:type="gramEnd"/>
            <w:r w:rsidRPr="004B71F0">
              <w:rPr>
                <w:sz w:val="28"/>
                <w:szCs w:val="28"/>
                <w:lang w:val="en-US"/>
              </w:rPr>
              <w:t>almostevery</w:t>
            </w:r>
            <w:proofErr w:type="spellEnd"/>
            <w:r w:rsidRPr="004B71F0">
              <w:rPr>
                <w:sz w:val="28"/>
                <w:szCs w:val="28"/>
                <w:lang w:val="en-US"/>
              </w:rPr>
              <w:t xml:space="preserve"> second)</w:t>
            </w:r>
          </w:p>
        </w:tc>
      </w:tr>
      <w:tr w:rsidR="004B71F0" w:rsidRPr="004B71F0" w14:paraId="66CF3E95"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1DB4F0" w14:textId="77777777" w:rsidR="004B71F0" w:rsidRPr="004B71F0" w:rsidRDefault="004B71F0" w:rsidP="004B71F0">
            <w:pPr>
              <w:spacing w:line="360" w:lineRule="auto"/>
              <w:jc w:val="both"/>
              <w:rPr>
                <w:sz w:val="28"/>
                <w:szCs w:val="28"/>
                <w:lang w:val="en-US"/>
              </w:rPr>
            </w:pPr>
            <w:r w:rsidRPr="004B71F0">
              <w:rPr>
                <w:b/>
                <w:bCs/>
                <w:sz w:val="28"/>
                <w:szCs w:val="28"/>
                <w:lang w:val="en-US"/>
              </w:rPr>
              <w:t>Structure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B337B9" w14:textId="77777777" w:rsidR="004B71F0" w:rsidRPr="004B71F0" w:rsidRDefault="004B71F0" w:rsidP="004B71F0">
            <w:pPr>
              <w:spacing w:line="360" w:lineRule="auto"/>
              <w:jc w:val="both"/>
              <w:rPr>
                <w:sz w:val="28"/>
                <w:szCs w:val="28"/>
                <w:lang w:val="en-US"/>
              </w:rPr>
            </w:pPr>
            <w:r w:rsidRPr="004B71F0">
              <w:rPr>
                <w:sz w:val="28"/>
                <w:szCs w:val="28"/>
                <w:lang w:val="en-US"/>
              </w:rPr>
              <w:t>Structured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6D9A8F" w14:textId="77777777" w:rsidR="004B71F0" w:rsidRPr="004B71F0" w:rsidRDefault="004B71F0" w:rsidP="004B71F0">
            <w:pPr>
              <w:spacing w:line="360" w:lineRule="auto"/>
              <w:jc w:val="both"/>
              <w:rPr>
                <w:sz w:val="28"/>
                <w:szCs w:val="28"/>
                <w:lang w:val="en-US"/>
              </w:rPr>
            </w:pPr>
            <w:proofErr w:type="spellStart"/>
            <w:r w:rsidRPr="004B71F0">
              <w:rPr>
                <w:sz w:val="28"/>
                <w:szCs w:val="28"/>
                <w:lang w:val="en-US"/>
              </w:rPr>
              <w:t>Semi-structured&amp;unstructured</w:t>
            </w:r>
            <w:proofErr w:type="spellEnd"/>
          </w:p>
        </w:tc>
      </w:tr>
      <w:tr w:rsidR="004B71F0" w:rsidRPr="004B71F0" w14:paraId="2984EA6F"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A0C3DB" w14:textId="77777777" w:rsidR="004B71F0" w:rsidRPr="004B71F0" w:rsidRDefault="004B71F0" w:rsidP="004B71F0">
            <w:pPr>
              <w:spacing w:line="360" w:lineRule="auto"/>
              <w:jc w:val="both"/>
              <w:rPr>
                <w:sz w:val="28"/>
                <w:szCs w:val="28"/>
                <w:lang w:val="en-US"/>
              </w:rPr>
            </w:pPr>
            <w:r w:rsidRPr="004B71F0">
              <w:rPr>
                <w:b/>
                <w:bCs/>
                <w:sz w:val="28"/>
                <w:szCs w:val="28"/>
                <w:lang w:val="en-US"/>
              </w:rPr>
              <w:t>Data 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86675A" w14:textId="77777777" w:rsidR="004B71F0" w:rsidRPr="004B71F0" w:rsidRDefault="004B71F0" w:rsidP="004B71F0">
            <w:pPr>
              <w:spacing w:line="360" w:lineRule="auto"/>
              <w:jc w:val="both"/>
              <w:rPr>
                <w:sz w:val="28"/>
                <w:szCs w:val="28"/>
                <w:lang w:val="en-US"/>
              </w:rPr>
            </w:pPr>
            <w:r w:rsidRPr="004B71F0">
              <w:rPr>
                <w:sz w:val="28"/>
                <w:szCs w:val="28"/>
                <w:lang w:val="en-US"/>
              </w:rPr>
              <w:t>centralized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7A36A" w14:textId="77777777" w:rsidR="004B71F0" w:rsidRPr="004B71F0" w:rsidRDefault="004B71F0" w:rsidP="004B71F0">
            <w:pPr>
              <w:spacing w:line="360" w:lineRule="auto"/>
              <w:jc w:val="both"/>
              <w:rPr>
                <w:sz w:val="28"/>
                <w:szCs w:val="28"/>
                <w:lang w:val="en-US"/>
              </w:rPr>
            </w:pPr>
            <w:r w:rsidRPr="004B71F0">
              <w:rPr>
                <w:sz w:val="28"/>
                <w:szCs w:val="28"/>
                <w:lang w:val="en-US"/>
              </w:rPr>
              <w:t>Fully distributed</w:t>
            </w:r>
          </w:p>
        </w:tc>
      </w:tr>
      <w:tr w:rsidR="004B71F0" w:rsidRPr="004B71F0" w14:paraId="5EA96C30"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25E64" w14:textId="77777777" w:rsidR="004B71F0" w:rsidRPr="004B71F0" w:rsidRDefault="004B71F0" w:rsidP="004B71F0">
            <w:pPr>
              <w:spacing w:line="360" w:lineRule="auto"/>
              <w:jc w:val="both"/>
              <w:rPr>
                <w:sz w:val="28"/>
                <w:szCs w:val="28"/>
                <w:lang w:val="en-US"/>
              </w:rPr>
            </w:pPr>
            <w:proofErr w:type="spellStart"/>
            <w:r w:rsidRPr="004B71F0">
              <w:rPr>
                <w:b/>
                <w:bCs/>
                <w:sz w:val="28"/>
                <w:szCs w:val="28"/>
                <w:lang w:val="en-US"/>
              </w:rPr>
              <w:t>DataIntegration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8C19C4" w14:textId="77777777" w:rsidR="004B71F0" w:rsidRPr="004B71F0" w:rsidRDefault="004B71F0" w:rsidP="004B71F0">
            <w:pPr>
              <w:spacing w:line="360" w:lineRule="auto"/>
              <w:jc w:val="both"/>
              <w:rPr>
                <w:sz w:val="28"/>
                <w:szCs w:val="28"/>
                <w:lang w:val="en-US"/>
              </w:rPr>
            </w:pPr>
            <w:r w:rsidRPr="004B71F0">
              <w:rPr>
                <w:sz w:val="28"/>
                <w:szCs w:val="28"/>
                <w:lang w:val="en-US"/>
              </w:rPr>
              <w:t>easy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53C5C" w14:textId="77777777" w:rsidR="004B71F0" w:rsidRPr="004B71F0" w:rsidRDefault="004B71F0" w:rsidP="004B71F0">
            <w:pPr>
              <w:spacing w:line="360" w:lineRule="auto"/>
              <w:jc w:val="both"/>
              <w:rPr>
                <w:sz w:val="28"/>
                <w:szCs w:val="28"/>
                <w:lang w:val="en-US"/>
              </w:rPr>
            </w:pPr>
            <w:r w:rsidRPr="004B71F0">
              <w:rPr>
                <w:sz w:val="28"/>
                <w:szCs w:val="28"/>
                <w:lang w:val="en-US"/>
              </w:rPr>
              <w:t>Difficult</w:t>
            </w:r>
          </w:p>
        </w:tc>
      </w:tr>
      <w:tr w:rsidR="004B71F0" w:rsidRPr="004B71F0" w14:paraId="56899B44"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A85451" w14:textId="77777777" w:rsidR="004B71F0" w:rsidRPr="004B71F0" w:rsidRDefault="004B71F0" w:rsidP="004B71F0">
            <w:pPr>
              <w:spacing w:line="360" w:lineRule="auto"/>
              <w:jc w:val="both"/>
              <w:rPr>
                <w:sz w:val="28"/>
                <w:szCs w:val="28"/>
                <w:lang w:val="en-US"/>
              </w:rPr>
            </w:pPr>
            <w:r w:rsidRPr="004B71F0">
              <w:rPr>
                <w:b/>
                <w:bCs/>
                <w:sz w:val="28"/>
                <w:szCs w:val="28"/>
                <w:lang w:val="en-US"/>
              </w:rPr>
              <w:t>Data Store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B769F6" w14:textId="77777777" w:rsidR="004B71F0" w:rsidRPr="004B71F0" w:rsidRDefault="004B71F0" w:rsidP="004B71F0">
            <w:pPr>
              <w:spacing w:line="360" w:lineRule="auto"/>
              <w:jc w:val="both"/>
              <w:rPr>
                <w:sz w:val="28"/>
                <w:szCs w:val="28"/>
                <w:lang w:val="en-US"/>
              </w:rPr>
            </w:pPr>
            <w:r w:rsidRPr="004B71F0">
              <w:rPr>
                <w:sz w:val="28"/>
                <w:szCs w:val="28"/>
                <w:lang w:val="en-US"/>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68E798" w14:textId="77777777" w:rsidR="004B71F0" w:rsidRPr="004B71F0" w:rsidRDefault="004B71F0" w:rsidP="004B71F0">
            <w:pPr>
              <w:spacing w:line="360" w:lineRule="auto"/>
              <w:jc w:val="both"/>
              <w:rPr>
                <w:sz w:val="28"/>
                <w:szCs w:val="28"/>
                <w:lang w:val="en-US"/>
              </w:rPr>
            </w:pPr>
            <w:r w:rsidRPr="004B71F0">
              <w:rPr>
                <w:sz w:val="28"/>
                <w:szCs w:val="28"/>
                <w:lang w:val="en-US"/>
              </w:rPr>
              <w:t>HDFS, NoSQL</w:t>
            </w:r>
          </w:p>
        </w:tc>
      </w:tr>
      <w:tr w:rsidR="004B71F0" w:rsidRPr="004B71F0" w14:paraId="50E477D9"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1672DD" w14:textId="77777777" w:rsidR="004B71F0" w:rsidRPr="004B71F0" w:rsidRDefault="004B71F0" w:rsidP="004B71F0">
            <w:pPr>
              <w:spacing w:line="360" w:lineRule="auto"/>
              <w:jc w:val="both"/>
              <w:rPr>
                <w:sz w:val="28"/>
                <w:szCs w:val="28"/>
                <w:lang w:val="en-US"/>
              </w:rPr>
            </w:pPr>
            <w:r w:rsidRPr="004B71F0">
              <w:rPr>
                <w:b/>
                <w:bCs/>
                <w:sz w:val="28"/>
                <w:szCs w:val="28"/>
                <w:lang w:val="en-US"/>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418F76" w14:textId="77777777" w:rsidR="004B71F0" w:rsidRPr="004B71F0" w:rsidRDefault="004B71F0" w:rsidP="004B71F0">
            <w:pPr>
              <w:spacing w:line="360" w:lineRule="auto"/>
              <w:jc w:val="both"/>
              <w:rPr>
                <w:sz w:val="28"/>
                <w:szCs w:val="28"/>
                <w:lang w:val="en-US"/>
              </w:rPr>
            </w:pPr>
            <w:r w:rsidRPr="004B71F0">
              <w:rPr>
                <w:sz w:val="28"/>
                <w:szCs w:val="28"/>
                <w:lang w:val="en-US"/>
              </w:rPr>
              <w:t>Interactive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29490E" w14:textId="77777777" w:rsidR="004B71F0" w:rsidRPr="004B71F0" w:rsidRDefault="004B71F0" w:rsidP="004B71F0">
            <w:pPr>
              <w:spacing w:line="360" w:lineRule="auto"/>
              <w:jc w:val="both"/>
              <w:rPr>
                <w:sz w:val="28"/>
                <w:szCs w:val="28"/>
                <w:lang w:val="en-US"/>
              </w:rPr>
            </w:pPr>
            <w:r w:rsidRPr="004B71F0">
              <w:rPr>
                <w:sz w:val="28"/>
                <w:szCs w:val="28"/>
                <w:lang w:val="en-US"/>
              </w:rPr>
              <w:t>Batch or near real time</w:t>
            </w:r>
          </w:p>
        </w:tc>
      </w:tr>
      <w:tr w:rsidR="004B71F0" w:rsidRPr="004B71F0" w14:paraId="3C99BAD1"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D6B0E6" w14:textId="77777777" w:rsidR="004B71F0" w:rsidRPr="004B71F0" w:rsidRDefault="004B71F0" w:rsidP="004B71F0">
            <w:pPr>
              <w:spacing w:line="360" w:lineRule="auto"/>
              <w:jc w:val="both"/>
              <w:rPr>
                <w:sz w:val="28"/>
                <w:szCs w:val="28"/>
                <w:lang w:val="en-US"/>
              </w:rPr>
            </w:pPr>
            <w:r w:rsidRPr="004B71F0">
              <w:rPr>
                <w:b/>
                <w:bCs/>
                <w:sz w:val="28"/>
                <w:szCs w:val="28"/>
                <w:lang w:val="en-US"/>
              </w:rPr>
              <w:t>Update Scenarios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4D4511" w14:textId="77777777" w:rsidR="004B71F0" w:rsidRPr="004B71F0" w:rsidRDefault="004B71F0" w:rsidP="004B71F0">
            <w:pPr>
              <w:spacing w:line="360" w:lineRule="auto"/>
              <w:jc w:val="both"/>
              <w:rPr>
                <w:sz w:val="28"/>
                <w:szCs w:val="28"/>
                <w:lang w:val="en-US"/>
              </w:rPr>
            </w:pPr>
            <w:r w:rsidRPr="004B71F0">
              <w:rPr>
                <w:sz w:val="28"/>
                <w:szCs w:val="28"/>
                <w:lang w:val="en-US"/>
              </w:rPr>
              <w:t>Repeated read and write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F6B06" w14:textId="77777777" w:rsidR="004B71F0" w:rsidRPr="004B71F0" w:rsidRDefault="004B71F0" w:rsidP="004B71F0">
            <w:pPr>
              <w:spacing w:line="360" w:lineRule="auto"/>
              <w:jc w:val="both"/>
              <w:rPr>
                <w:sz w:val="28"/>
                <w:szCs w:val="28"/>
                <w:lang w:val="en-US"/>
              </w:rPr>
            </w:pPr>
            <w:r w:rsidRPr="004B71F0">
              <w:rPr>
                <w:sz w:val="28"/>
                <w:szCs w:val="28"/>
                <w:lang w:val="en-US"/>
              </w:rPr>
              <w:t>Write Once, Repeated Read</w:t>
            </w:r>
          </w:p>
        </w:tc>
      </w:tr>
      <w:tr w:rsidR="004B71F0" w:rsidRPr="004B71F0" w14:paraId="5EF242AD"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0C481" w14:textId="77777777" w:rsidR="004B71F0" w:rsidRPr="004B71F0" w:rsidRDefault="004B71F0" w:rsidP="004B71F0">
            <w:pPr>
              <w:spacing w:line="360" w:lineRule="auto"/>
              <w:jc w:val="both"/>
              <w:rPr>
                <w:sz w:val="28"/>
                <w:szCs w:val="28"/>
                <w:lang w:val="en-US"/>
              </w:rPr>
            </w:pPr>
            <w:r w:rsidRPr="004B71F0">
              <w:rPr>
                <w:b/>
                <w:bCs/>
                <w:sz w:val="28"/>
                <w:szCs w:val="28"/>
                <w:lang w:val="en-US"/>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F8E3C" w14:textId="77777777" w:rsidR="004B71F0" w:rsidRPr="004B71F0" w:rsidRDefault="004B71F0" w:rsidP="004B71F0">
            <w:pPr>
              <w:spacing w:line="360" w:lineRule="auto"/>
              <w:jc w:val="both"/>
              <w:rPr>
                <w:sz w:val="28"/>
                <w:szCs w:val="28"/>
                <w:lang w:val="en-US"/>
              </w:rPr>
            </w:pPr>
            <w:r w:rsidRPr="004B71F0">
              <w:rPr>
                <w:sz w:val="28"/>
                <w:szCs w:val="28"/>
                <w:lang w:val="en-US"/>
              </w:rPr>
              <w:t>Static Schema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2079ED" w14:textId="77777777" w:rsidR="004B71F0" w:rsidRPr="004B71F0" w:rsidRDefault="004B71F0" w:rsidP="004B71F0">
            <w:pPr>
              <w:spacing w:line="360" w:lineRule="auto"/>
              <w:jc w:val="both"/>
              <w:rPr>
                <w:sz w:val="28"/>
                <w:szCs w:val="28"/>
                <w:lang w:val="en-US"/>
              </w:rPr>
            </w:pPr>
            <w:r w:rsidRPr="004B71F0">
              <w:rPr>
                <w:sz w:val="28"/>
                <w:szCs w:val="28"/>
                <w:lang w:val="en-US"/>
              </w:rPr>
              <w:t>Dynamic Schema</w:t>
            </w:r>
          </w:p>
        </w:tc>
      </w:tr>
      <w:tr w:rsidR="004B71F0" w:rsidRPr="004B71F0" w14:paraId="5B320590" w14:textId="77777777" w:rsidTr="004B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4CEED" w14:textId="77777777" w:rsidR="004B71F0" w:rsidRPr="004B71F0" w:rsidRDefault="004B71F0" w:rsidP="004B71F0">
            <w:pPr>
              <w:spacing w:line="360" w:lineRule="auto"/>
              <w:jc w:val="both"/>
              <w:rPr>
                <w:sz w:val="28"/>
                <w:szCs w:val="28"/>
                <w:lang w:val="en-US"/>
              </w:rPr>
            </w:pPr>
            <w:r w:rsidRPr="004B71F0">
              <w:rPr>
                <w:b/>
                <w:bCs/>
                <w:sz w:val="28"/>
                <w:szCs w:val="28"/>
                <w:lang w:val="en-US"/>
              </w:rPr>
              <w:t>Scaling Potential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B31909" w14:textId="77777777" w:rsidR="004B71F0" w:rsidRPr="004B71F0" w:rsidRDefault="004B71F0" w:rsidP="004B71F0">
            <w:pPr>
              <w:spacing w:line="360" w:lineRule="auto"/>
              <w:jc w:val="both"/>
              <w:rPr>
                <w:sz w:val="28"/>
                <w:szCs w:val="28"/>
                <w:lang w:val="en-US"/>
              </w:rPr>
            </w:pPr>
            <w:r w:rsidRPr="004B71F0">
              <w:rPr>
                <w:sz w:val="28"/>
                <w:szCs w:val="28"/>
                <w:lang w:val="en-US"/>
              </w:rPr>
              <w:t>Non-linear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45E49" w14:textId="77777777" w:rsidR="004B71F0" w:rsidRPr="004B71F0" w:rsidRDefault="004B71F0" w:rsidP="004B71F0">
            <w:pPr>
              <w:spacing w:line="360" w:lineRule="auto"/>
              <w:jc w:val="both"/>
              <w:rPr>
                <w:sz w:val="28"/>
                <w:szCs w:val="28"/>
                <w:lang w:val="en-US"/>
              </w:rPr>
            </w:pPr>
            <w:r w:rsidRPr="004B71F0">
              <w:rPr>
                <w:sz w:val="28"/>
                <w:szCs w:val="28"/>
                <w:lang w:val="en-US"/>
              </w:rPr>
              <w:t>Somewhat close to Linear</w:t>
            </w:r>
          </w:p>
        </w:tc>
      </w:tr>
    </w:tbl>
    <w:p w14:paraId="290C467F" w14:textId="77777777" w:rsidR="004B71F0" w:rsidRPr="004B71F0" w:rsidRDefault="004B71F0" w:rsidP="004B71F0">
      <w:pPr>
        <w:spacing w:line="360" w:lineRule="auto"/>
        <w:jc w:val="both"/>
        <w:rPr>
          <w:sz w:val="28"/>
          <w:szCs w:val="28"/>
        </w:rPr>
      </w:pPr>
    </w:p>
    <w:p w14:paraId="76012F79" w14:textId="77777777" w:rsidR="004B71F0" w:rsidRPr="004B71F0" w:rsidRDefault="004B71F0" w:rsidP="004B71F0">
      <w:pPr>
        <w:spacing w:line="360" w:lineRule="auto"/>
        <w:jc w:val="both"/>
        <w:rPr>
          <w:sz w:val="28"/>
          <w:szCs w:val="28"/>
        </w:rPr>
      </w:pPr>
    </w:p>
    <w:p w14:paraId="3744F487" w14:textId="0A65A3B8" w:rsidR="00633E83" w:rsidRPr="00981F3D" w:rsidRDefault="00633E83" w:rsidP="00633E83">
      <w:pPr>
        <w:spacing w:line="360" w:lineRule="auto"/>
        <w:ind w:left="90"/>
        <w:rPr>
          <w:b/>
          <w:bCs/>
          <w:sz w:val="36"/>
          <w:szCs w:val="36"/>
        </w:rPr>
      </w:pPr>
      <w:r w:rsidRPr="00981F3D">
        <w:rPr>
          <w:b/>
          <w:bCs/>
          <w:sz w:val="36"/>
          <w:szCs w:val="36"/>
        </w:rPr>
        <w:t>Q2.What are various sources of big data? Discus word scenario of big data.</w:t>
      </w:r>
    </w:p>
    <w:p w14:paraId="78468423" w14:textId="0CC83F5E" w:rsidR="00633E83" w:rsidRPr="00F05660" w:rsidRDefault="00633E83" w:rsidP="00633E83">
      <w:pPr>
        <w:spacing w:line="360" w:lineRule="auto"/>
        <w:ind w:left="90"/>
        <w:rPr>
          <w:b/>
          <w:bCs/>
          <w:sz w:val="36"/>
          <w:szCs w:val="36"/>
        </w:rPr>
      </w:pPr>
      <w:r w:rsidRPr="00F05660">
        <w:rPr>
          <w:b/>
          <w:bCs/>
          <w:sz w:val="36"/>
          <w:szCs w:val="36"/>
        </w:rPr>
        <w:t>Sol.</w:t>
      </w:r>
    </w:p>
    <w:p w14:paraId="2FDED165" w14:textId="066895AF" w:rsidR="00633E83" w:rsidRPr="00633E83" w:rsidRDefault="00633E83" w:rsidP="00633E83">
      <w:pPr>
        <w:spacing w:line="360" w:lineRule="auto"/>
        <w:ind w:left="90"/>
        <w:jc w:val="center"/>
        <w:rPr>
          <w:b/>
          <w:bCs/>
          <w:sz w:val="36"/>
          <w:szCs w:val="36"/>
          <w:u w:val="double"/>
          <w:rPrChange w:id="4" w:author="wasit shafi" w:date="2020-04-20T00:10:00Z">
            <w:rPr>
              <w:b/>
              <w:bCs/>
              <w:sz w:val="28"/>
              <w:szCs w:val="28"/>
              <w:u w:val="double"/>
            </w:rPr>
          </w:rPrChange>
        </w:rPr>
      </w:pPr>
      <w:r w:rsidRPr="00633E83">
        <w:rPr>
          <w:b/>
          <w:bCs/>
          <w:sz w:val="36"/>
          <w:szCs w:val="36"/>
          <w:u w:val="double"/>
          <w:rPrChange w:id="5" w:author="wasit shafi" w:date="2020-04-20T00:10:00Z">
            <w:rPr>
              <w:b/>
              <w:bCs/>
              <w:sz w:val="28"/>
              <w:szCs w:val="28"/>
              <w:u w:val="double"/>
            </w:rPr>
          </w:rPrChange>
        </w:rPr>
        <w:t>Top 5 sources of big data</w:t>
      </w:r>
    </w:p>
    <w:p w14:paraId="1213E0FE" w14:textId="058E609C" w:rsidR="00633E83" w:rsidRPr="009718BC" w:rsidRDefault="00633E83">
      <w:pPr>
        <w:pStyle w:val="ListParagraph"/>
        <w:numPr>
          <w:ilvl w:val="0"/>
          <w:numId w:val="7"/>
        </w:numPr>
        <w:spacing w:line="360" w:lineRule="auto"/>
        <w:rPr>
          <w:b/>
          <w:bCs/>
          <w:sz w:val="28"/>
          <w:szCs w:val="28"/>
          <w:rPrChange w:id="6" w:author="wasit shafi" w:date="2020-04-20T19:35:00Z">
            <w:rPr/>
          </w:rPrChange>
        </w:rPr>
        <w:pPrChange w:id="7" w:author="wasit shafi" w:date="2020-04-20T19:35:00Z">
          <w:pPr>
            <w:spacing w:line="360" w:lineRule="auto"/>
            <w:ind w:left="90"/>
          </w:pPr>
        </w:pPrChange>
      </w:pPr>
      <w:r w:rsidRPr="009718BC">
        <w:rPr>
          <w:b/>
          <w:bCs/>
          <w:sz w:val="28"/>
          <w:szCs w:val="28"/>
          <w:rPrChange w:id="8" w:author="wasit shafi" w:date="2020-04-20T19:35:00Z">
            <w:rPr/>
          </w:rPrChange>
        </w:rPr>
        <w:t>MEDIA AS A BIG DATA SOURCE</w:t>
      </w:r>
    </w:p>
    <w:p w14:paraId="1FAB26D3" w14:textId="77777777" w:rsidR="00633E83" w:rsidRPr="00633E83" w:rsidRDefault="00633E83" w:rsidP="00633E83">
      <w:pPr>
        <w:spacing w:line="360" w:lineRule="auto"/>
        <w:ind w:left="90"/>
        <w:rPr>
          <w:sz w:val="28"/>
          <w:szCs w:val="28"/>
        </w:rPr>
      </w:pPr>
      <w:r w:rsidRPr="00633E83">
        <w:rPr>
          <w:sz w:val="28"/>
          <w:szCs w:val="28"/>
        </w:rPr>
        <w:t>Media is the most popular source of big data, as it provides valuable insights on consumer preferences and changing trends. Since it is self-broadcasted and crosses all physical and demographical barriers, it is the fastest way for businesses to get an in-depth overview of their target audience, draw patterns and conclusions, and enhance their decision-making. Media includes social media and interactive platforms, like Google, Facebook, Twitter, YouTube, Instagram, as well as generic media like images, videos, audios, and podcasts that provide quantitative and qualitative insights on every aspect of user interaction.</w:t>
      </w:r>
    </w:p>
    <w:p w14:paraId="03FD2920" w14:textId="579FAD2D" w:rsidR="00633E83" w:rsidRPr="009718BC" w:rsidRDefault="00633E83">
      <w:pPr>
        <w:pStyle w:val="ListParagraph"/>
        <w:numPr>
          <w:ilvl w:val="0"/>
          <w:numId w:val="7"/>
        </w:numPr>
        <w:spacing w:line="360" w:lineRule="auto"/>
        <w:rPr>
          <w:b/>
          <w:bCs/>
          <w:sz w:val="28"/>
          <w:szCs w:val="28"/>
          <w:rPrChange w:id="9" w:author="wasit shafi" w:date="2020-04-20T19:35:00Z">
            <w:rPr/>
          </w:rPrChange>
        </w:rPr>
        <w:pPrChange w:id="10" w:author="wasit shafi" w:date="2020-04-20T19:35:00Z">
          <w:pPr>
            <w:spacing w:line="360" w:lineRule="auto"/>
            <w:ind w:left="90"/>
          </w:pPr>
        </w:pPrChange>
      </w:pPr>
      <w:r w:rsidRPr="009718BC">
        <w:rPr>
          <w:b/>
          <w:bCs/>
          <w:sz w:val="28"/>
          <w:szCs w:val="28"/>
          <w:rPrChange w:id="11" w:author="wasit shafi" w:date="2020-04-20T19:35:00Z">
            <w:rPr/>
          </w:rPrChange>
        </w:rPr>
        <w:t>CLOUD AS A BIG DATA SOURCE</w:t>
      </w:r>
    </w:p>
    <w:p w14:paraId="221F5425" w14:textId="77777777" w:rsidR="00633E83" w:rsidRPr="00633E83" w:rsidRDefault="00633E83" w:rsidP="00633E83">
      <w:pPr>
        <w:spacing w:line="360" w:lineRule="auto"/>
        <w:ind w:left="90"/>
        <w:rPr>
          <w:sz w:val="28"/>
          <w:szCs w:val="28"/>
        </w:rPr>
      </w:pPr>
      <w:r w:rsidRPr="00633E83">
        <w:rPr>
          <w:sz w:val="28"/>
          <w:szCs w:val="28"/>
        </w:rPr>
        <w:t>Today, companies have moved ahead of traditional data sources by shifting their data on the cloud. Cloud storage accommodates structured and unstructured data and provides business with real-time information and on-demand insights. The main attribute of cloud computing is its flexibility and scalability. As big data can be stored and sourced on public or private clouds, via networks and servers, cloud makes for an efficient and economical data source.</w:t>
      </w:r>
      <w:bookmarkStart w:id="12" w:name="_GoBack"/>
      <w:bookmarkEnd w:id="12"/>
    </w:p>
    <w:p w14:paraId="26EBC6AA" w14:textId="00E1A2FD" w:rsidR="00633E83" w:rsidRPr="009718BC" w:rsidRDefault="00633E83">
      <w:pPr>
        <w:pStyle w:val="ListParagraph"/>
        <w:numPr>
          <w:ilvl w:val="0"/>
          <w:numId w:val="7"/>
        </w:numPr>
        <w:spacing w:line="360" w:lineRule="auto"/>
        <w:rPr>
          <w:b/>
          <w:bCs/>
          <w:sz w:val="28"/>
          <w:szCs w:val="28"/>
          <w:rPrChange w:id="13" w:author="wasit shafi" w:date="2020-04-20T19:35:00Z">
            <w:rPr/>
          </w:rPrChange>
        </w:rPr>
        <w:pPrChange w:id="14" w:author="wasit shafi" w:date="2020-04-20T19:35:00Z">
          <w:pPr>
            <w:spacing w:line="360" w:lineRule="auto"/>
            <w:ind w:left="90"/>
          </w:pPr>
        </w:pPrChange>
      </w:pPr>
      <w:r w:rsidRPr="009718BC">
        <w:rPr>
          <w:b/>
          <w:bCs/>
          <w:sz w:val="28"/>
          <w:szCs w:val="28"/>
          <w:rPrChange w:id="15" w:author="wasit shafi" w:date="2020-04-20T19:35:00Z">
            <w:rPr/>
          </w:rPrChange>
        </w:rPr>
        <w:t>THE WEB AS A BIG DATA SOURCE</w:t>
      </w:r>
    </w:p>
    <w:p w14:paraId="3E313C94" w14:textId="77777777" w:rsidR="00633E83" w:rsidRPr="00633E83" w:rsidRDefault="00633E83" w:rsidP="00633E83">
      <w:pPr>
        <w:spacing w:line="360" w:lineRule="auto"/>
        <w:ind w:left="90"/>
        <w:rPr>
          <w:sz w:val="28"/>
          <w:szCs w:val="28"/>
        </w:rPr>
      </w:pPr>
      <w:r w:rsidRPr="00633E83">
        <w:rPr>
          <w:sz w:val="28"/>
          <w:szCs w:val="28"/>
        </w:rPr>
        <w:t xml:space="preserve">The public web constitutes big data that is widespread and easily accessible. Data on the Web or ‘Internet’ is commonly available to individuals and companies alike. Moreover, web services such as Wikipedia provide free and quick informational insights to everyone. The enormity of the Web ensures for its diverse usability and is especially beneficial to </w:t>
      </w:r>
      <w:r w:rsidRPr="00633E83">
        <w:rPr>
          <w:sz w:val="28"/>
          <w:szCs w:val="28"/>
        </w:rPr>
        <w:lastRenderedPageBreak/>
        <w:t>start-ups and SME’s, as they don’t have to wait to develop their own big data infrastructure and repositories before they can leverage big data.</w:t>
      </w:r>
    </w:p>
    <w:p w14:paraId="01EDC4EC" w14:textId="17D233A9" w:rsidR="00633E83" w:rsidRPr="009718BC" w:rsidRDefault="00633E83">
      <w:pPr>
        <w:pStyle w:val="ListParagraph"/>
        <w:numPr>
          <w:ilvl w:val="0"/>
          <w:numId w:val="7"/>
        </w:numPr>
        <w:spacing w:line="360" w:lineRule="auto"/>
        <w:rPr>
          <w:b/>
          <w:bCs/>
          <w:sz w:val="28"/>
          <w:szCs w:val="28"/>
          <w:rPrChange w:id="16" w:author="wasit shafi" w:date="2020-04-20T19:35:00Z">
            <w:rPr/>
          </w:rPrChange>
        </w:rPr>
        <w:pPrChange w:id="17" w:author="wasit shafi" w:date="2020-04-20T19:35:00Z">
          <w:pPr>
            <w:spacing w:line="360" w:lineRule="auto"/>
            <w:ind w:left="90"/>
          </w:pPr>
        </w:pPrChange>
      </w:pPr>
      <w:r w:rsidRPr="009718BC">
        <w:rPr>
          <w:b/>
          <w:bCs/>
          <w:sz w:val="28"/>
          <w:szCs w:val="28"/>
          <w:rPrChange w:id="18" w:author="wasit shafi" w:date="2020-04-20T19:35:00Z">
            <w:rPr/>
          </w:rPrChange>
        </w:rPr>
        <w:t>IOT AS A BIG DATA SOURCE</w:t>
      </w:r>
    </w:p>
    <w:p w14:paraId="19A84C55" w14:textId="77777777" w:rsidR="00633E83" w:rsidRPr="00633E83" w:rsidRDefault="00633E83" w:rsidP="00633E83">
      <w:pPr>
        <w:spacing w:line="360" w:lineRule="auto"/>
        <w:ind w:left="90"/>
        <w:rPr>
          <w:sz w:val="28"/>
          <w:szCs w:val="28"/>
        </w:rPr>
      </w:pPr>
      <w:r w:rsidRPr="00633E83">
        <w:rPr>
          <w:sz w:val="28"/>
          <w:szCs w:val="28"/>
        </w:rPr>
        <w:t>Machine-generated content or data created from IoT constitute a valuable source of big data. This data is usually generated from the sensors that are connected to electronic devices. The sourcing capacity depends on the ability of the sensors to provide real-time accurate information. IoT is now gaining momentum and includes big data generated, not only from computers and smartphones, but also possibly from every device that can emit data. With IoT, data can now be sourced from medical devices, vehicular processes, video games, meters, cameras, household appliances, and the like.</w:t>
      </w:r>
    </w:p>
    <w:p w14:paraId="68850E01" w14:textId="400F53B3" w:rsidR="00633E83" w:rsidRPr="009718BC" w:rsidRDefault="00633E83">
      <w:pPr>
        <w:pStyle w:val="ListParagraph"/>
        <w:numPr>
          <w:ilvl w:val="0"/>
          <w:numId w:val="7"/>
        </w:numPr>
        <w:spacing w:line="360" w:lineRule="auto"/>
        <w:rPr>
          <w:b/>
          <w:bCs/>
          <w:sz w:val="28"/>
          <w:szCs w:val="28"/>
          <w:rPrChange w:id="19" w:author="wasit shafi" w:date="2020-04-20T19:35:00Z">
            <w:rPr/>
          </w:rPrChange>
        </w:rPr>
        <w:pPrChange w:id="20" w:author="wasit shafi" w:date="2020-04-20T19:35:00Z">
          <w:pPr>
            <w:spacing w:line="360" w:lineRule="auto"/>
            <w:ind w:left="90"/>
          </w:pPr>
        </w:pPrChange>
      </w:pPr>
      <w:r w:rsidRPr="009718BC">
        <w:rPr>
          <w:b/>
          <w:bCs/>
          <w:sz w:val="28"/>
          <w:szCs w:val="28"/>
          <w:rPrChange w:id="21" w:author="wasit shafi" w:date="2020-04-20T19:35:00Z">
            <w:rPr/>
          </w:rPrChange>
        </w:rPr>
        <w:t>DATABASES AS A BIG DATA SOURCE</w:t>
      </w:r>
    </w:p>
    <w:p w14:paraId="537724E3" w14:textId="77777777" w:rsidR="00633E83" w:rsidRPr="00633E83" w:rsidRDefault="00633E83" w:rsidP="00633E83">
      <w:pPr>
        <w:spacing w:line="360" w:lineRule="auto"/>
        <w:ind w:left="90"/>
        <w:rPr>
          <w:sz w:val="28"/>
          <w:szCs w:val="28"/>
        </w:rPr>
      </w:pPr>
      <w:r w:rsidRPr="00633E83">
        <w:rPr>
          <w:sz w:val="28"/>
          <w:szCs w:val="28"/>
        </w:rPr>
        <w:t>Businesses today prefer to use an amalgamation of traditional and modern databases to acquire relevant big data. This integration paves the way for a hybrid data model and requires low investment and IT infrastructural costs. Furthermore, these databases are deployed for several business intelligence purposes as well. These databases can then provide for the extraction of insights that are used to drive business profits. Popular databases include a variety of data sources, such as MS Access, DB2, Oracle, SQL, and Amazon Simple, among others.</w:t>
      </w:r>
    </w:p>
    <w:p w14:paraId="1CCF0138" w14:textId="1BCCEC51" w:rsidR="00633E83" w:rsidRPr="00633E83" w:rsidDel="00633E83" w:rsidRDefault="00633E83" w:rsidP="004B71F0">
      <w:pPr>
        <w:spacing w:line="360" w:lineRule="auto"/>
        <w:ind w:firstLine="720"/>
        <w:jc w:val="center"/>
        <w:rPr>
          <w:del w:id="22" w:author="wasit shafi" w:date="2020-04-20T00:09:00Z"/>
          <w:sz w:val="36"/>
          <w:szCs w:val="36"/>
          <w:rPrChange w:id="23" w:author="wasit shafi" w:date="2020-04-20T00:09:00Z">
            <w:rPr>
              <w:del w:id="24" w:author="wasit shafi" w:date="2020-04-20T00:09:00Z"/>
              <w:sz w:val="28"/>
              <w:szCs w:val="28"/>
            </w:rPr>
          </w:rPrChange>
        </w:rPr>
      </w:pPr>
      <w:r w:rsidRPr="00633E83">
        <w:rPr>
          <w:b/>
          <w:bCs/>
          <w:sz w:val="36"/>
          <w:szCs w:val="36"/>
          <w:rPrChange w:id="25" w:author="wasit shafi" w:date="2020-04-20T00:09:00Z">
            <w:rPr>
              <w:b/>
              <w:bCs/>
              <w:sz w:val="28"/>
              <w:szCs w:val="28"/>
            </w:rPr>
          </w:rPrChange>
        </w:rPr>
        <w:t>Big Data- Current Scenario</w:t>
      </w:r>
    </w:p>
    <w:p w14:paraId="565953F8" w14:textId="77777777" w:rsidR="00633E83" w:rsidRPr="00633E83" w:rsidRDefault="00633E83">
      <w:pPr>
        <w:spacing w:line="360" w:lineRule="auto"/>
        <w:ind w:firstLine="720"/>
        <w:jc w:val="center"/>
        <w:rPr>
          <w:ins w:id="26" w:author="wasit shafi" w:date="2020-04-20T00:09:00Z"/>
          <w:b/>
          <w:bCs/>
          <w:sz w:val="28"/>
          <w:szCs w:val="28"/>
        </w:rPr>
        <w:pPrChange w:id="27" w:author="wasit shafi" w:date="2020-04-20T00:09:00Z">
          <w:pPr>
            <w:spacing w:line="360" w:lineRule="auto"/>
            <w:ind w:left="90"/>
          </w:pPr>
        </w:pPrChange>
      </w:pPr>
    </w:p>
    <w:p w14:paraId="4C6E7246" w14:textId="2E08215D" w:rsidR="00633E83" w:rsidRPr="00633E83" w:rsidDel="00633E83" w:rsidRDefault="00633E83">
      <w:pPr>
        <w:spacing w:line="360" w:lineRule="auto"/>
        <w:rPr>
          <w:del w:id="28" w:author="wasit shafi" w:date="2020-04-20T00:09:00Z"/>
          <w:sz w:val="28"/>
          <w:szCs w:val="28"/>
        </w:rPr>
        <w:pPrChange w:id="29" w:author="wasit shafi" w:date="2020-04-20T00:09:00Z">
          <w:pPr>
            <w:spacing w:line="360" w:lineRule="auto"/>
            <w:ind w:left="90"/>
          </w:pPr>
        </w:pPrChange>
      </w:pPr>
      <w:del w:id="30" w:author="wasit shafi" w:date="2020-04-20T00:09:00Z">
        <w:r w:rsidRPr="00633E83" w:rsidDel="00633E83">
          <w:rPr>
            <w:sz w:val="28"/>
            <w:szCs w:val="28"/>
          </w:rPr>
          <w:delText>IT4nextgen &gt; Tech Trends &gt; Big Data- Current Scenario and Areas of Applications</w:delText>
        </w:r>
      </w:del>
    </w:p>
    <w:p w14:paraId="4422B25C" w14:textId="2DAC0562" w:rsidR="00633E83" w:rsidRPr="00633E83" w:rsidDel="00633E83" w:rsidRDefault="00633E83">
      <w:pPr>
        <w:spacing w:line="360" w:lineRule="auto"/>
        <w:rPr>
          <w:del w:id="31" w:author="wasit shafi" w:date="2020-04-20T00:09:00Z"/>
          <w:sz w:val="28"/>
          <w:szCs w:val="28"/>
        </w:rPr>
        <w:pPrChange w:id="32" w:author="wasit shafi" w:date="2020-04-20T00:09:00Z">
          <w:pPr>
            <w:spacing w:line="360" w:lineRule="auto"/>
            <w:ind w:left="90"/>
          </w:pPr>
        </w:pPrChange>
      </w:pPr>
      <w:del w:id="33" w:author="wasit shafi" w:date="2020-04-20T00:09:00Z">
        <w:r w:rsidRPr="00633E83" w:rsidDel="00633E83">
          <w:rPr>
            <w:sz w:val="28"/>
            <w:szCs w:val="28"/>
          </w:rPr>
          <w:delText>Big Data- Current Scenario and Areas of Applications</w:delText>
        </w:r>
      </w:del>
    </w:p>
    <w:p w14:paraId="02213F7A" w14:textId="3B573B59" w:rsidR="00633E83" w:rsidRPr="00633E83" w:rsidDel="00633E83" w:rsidRDefault="00633E83">
      <w:pPr>
        <w:spacing w:line="360" w:lineRule="auto"/>
        <w:rPr>
          <w:del w:id="34" w:author="wasit shafi" w:date="2020-04-20T00:09:00Z"/>
          <w:sz w:val="28"/>
          <w:szCs w:val="28"/>
        </w:rPr>
        <w:pPrChange w:id="35" w:author="wasit shafi" w:date="2020-04-20T00:09:00Z">
          <w:pPr>
            <w:spacing w:line="360" w:lineRule="auto"/>
            <w:ind w:left="90"/>
          </w:pPr>
        </w:pPrChange>
      </w:pPr>
      <w:del w:id="36" w:author="wasit shafi" w:date="2020-04-20T00:09:00Z">
        <w:r w:rsidRPr="00633E83" w:rsidDel="00633E83">
          <w:rPr>
            <w:sz w:val="28"/>
            <w:szCs w:val="28"/>
          </w:rPr>
          <w:delText>Last Updated March 17, 2017 By Subhash D Leave a Comment</w:delText>
        </w:r>
      </w:del>
    </w:p>
    <w:p w14:paraId="508CECCF" w14:textId="77777777" w:rsidR="00633E83" w:rsidRPr="00633E83" w:rsidRDefault="00633E83">
      <w:pPr>
        <w:spacing w:line="360" w:lineRule="auto"/>
        <w:ind w:left="90"/>
        <w:rPr>
          <w:sz w:val="28"/>
          <w:szCs w:val="28"/>
        </w:rPr>
      </w:pPr>
      <w:r w:rsidRPr="00633E83">
        <w:rPr>
          <w:sz w:val="28"/>
          <w:szCs w:val="28"/>
        </w:rPr>
        <w:t>Big data is the big word in the current technical landscape. It has forced industries, governments, academicians and researchers to give a serious thought considering that they can mine the knowledge  to increase the impact of government policies, operations of private organizations and businesses for taking better and wiser decisions for their stakeholders. The experts in Data Science consider it a game changer for every industry. The world around us and the activities that we have been doing has created a whole mesh of massive data in every area. It has shifted from hype to a real situation that must be dealt with. It has been raising many questions like how to manage big data? How useful is big data? How big data can influence the current data science scenario?</w:t>
      </w:r>
    </w:p>
    <w:p w14:paraId="49659199" w14:textId="77777777" w:rsidR="00633E83" w:rsidRPr="00633E83" w:rsidRDefault="00633E83">
      <w:pPr>
        <w:spacing w:line="360" w:lineRule="auto"/>
        <w:ind w:left="90" w:firstLine="630"/>
        <w:rPr>
          <w:sz w:val="28"/>
          <w:szCs w:val="28"/>
        </w:rPr>
        <w:pPrChange w:id="37" w:author="wasit shafi" w:date="2020-04-20T00:09:00Z">
          <w:pPr>
            <w:spacing w:line="360" w:lineRule="auto"/>
            <w:ind w:left="90"/>
          </w:pPr>
        </w:pPrChange>
      </w:pPr>
      <w:r w:rsidRPr="00633E83">
        <w:rPr>
          <w:sz w:val="28"/>
          <w:szCs w:val="28"/>
        </w:rPr>
        <w:lastRenderedPageBreak/>
        <w:t xml:space="preserve">The biggest challenge faced by a new creed of professionals termed data scientists is how to quantify the value of big data? It is a huge challenge that needs funding with an assurance to the stakeholders that the investment is worth the risk involved.  Several industries are investing hugely on big data. Hadoop, the most preferred open source software for distributed computing, has </w:t>
      </w:r>
      <w:proofErr w:type="spellStart"/>
      <w:r w:rsidRPr="00633E83">
        <w:rPr>
          <w:sz w:val="28"/>
          <w:szCs w:val="28"/>
        </w:rPr>
        <w:t>forcasted</w:t>
      </w:r>
      <w:proofErr w:type="spellEnd"/>
      <w:r w:rsidRPr="00633E83">
        <w:rPr>
          <w:sz w:val="28"/>
          <w:szCs w:val="28"/>
        </w:rPr>
        <w:t xml:space="preserve"> to grow by 58% by the year 2020. So, it is a clear indication towards the fact that the world belongs to big data now and investing in this field is </w:t>
      </w:r>
      <w:proofErr w:type="gramStart"/>
      <w:r w:rsidRPr="00633E83">
        <w:rPr>
          <w:sz w:val="28"/>
          <w:szCs w:val="28"/>
        </w:rPr>
        <w:t>definitely a</w:t>
      </w:r>
      <w:proofErr w:type="gramEnd"/>
      <w:r w:rsidRPr="00633E83">
        <w:rPr>
          <w:sz w:val="28"/>
          <w:szCs w:val="28"/>
        </w:rPr>
        <w:t xml:space="preserve"> sign for stepping in right direction.</w:t>
      </w:r>
    </w:p>
    <w:p w14:paraId="7933C1C1" w14:textId="588F879A" w:rsidR="00633E83" w:rsidRPr="00633E83" w:rsidRDefault="00633E83">
      <w:pPr>
        <w:spacing w:line="360" w:lineRule="auto"/>
        <w:ind w:left="90" w:firstLine="630"/>
        <w:rPr>
          <w:sz w:val="28"/>
          <w:szCs w:val="28"/>
        </w:rPr>
        <w:pPrChange w:id="38" w:author="wasit shafi" w:date="2020-04-20T00:09:00Z">
          <w:pPr>
            <w:spacing w:line="360" w:lineRule="auto"/>
            <w:ind w:left="90"/>
          </w:pPr>
        </w:pPrChange>
      </w:pPr>
      <w:r w:rsidRPr="00633E83">
        <w:rPr>
          <w:sz w:val="28"/>
          <w:szCs w:val="28"/>
        </w:rPr>
        <w:t>Organizations can have many reasons to go ahead and jump into the sea of opportunities offered in this promising avenue. It can be better customer experience, targeted marketing, concise analysis of business, reduction in expenses, securing the business and expanding the customer base.</w:t>
      </w:r>
    </w:p>
    <w:p w14:paraId="6B65AEB0" w14:textId="7C032652" w:rsidR="00633E83" w:rsidRPr="00F05660" w:rsidRDefault="00633E83" w:rsidP="00633E83">
      <w:pPr>
        <w:spacing w:line="360" w:lineRule="auto"/>
        <w:ind w:left="90"/>
        <w:rPr>
          <w:b/>
          <w:bCs/>
          <w:sz w:val="36"/>
          <w:szCs w:val="36"/>
        </w:rPr>
      </w:pPr>
      <w:r w:rsidRPr="00F05660">
        <w:rPr>
          <w:b/>
          <w:bCs/>
          <w:sz w:val="36"/>
          <w:szCs w:val="36"/>
        </w:rPr>
        <w:t xml:space="preserve">Q3.What are various characteristic of big data? </w:t>
      </w:r>
    </w:p>
    <w:p w14:paraId="27DCCCD4" w14:textId="77777777" w:rsidR="009718BC" w:rsidRPr="00F05660" w:rsidRDefault="00633E83" w:rsidP="00633E83">
      <w:pPr>
        <w:spacing w:line="360" w:lineRule="auto"/>
        <w:ind w:left="90"/>
        <w:rPr>
          <w:ins w:id="39" w:author="wasit shafi" w:date="2020-04-20T19:36:00Z"/>
          <w:b/>
          <w:bCs/>
          <w:sz w:val="36"/>
          <w:szCs w:val="36"/>
        </w:rPr>
      </w:pPr>
      <w:r w:rsidRPr="00F05660">
        <w:rPr>
          <w:b/>
          <w:bCs/>
          <w:sz w:val="36"/>
          <w:szCs w:val="36"/>
        </w:rPr>
        <w:t xml:space="preserve">Sol. </w:t>
      </w:r>
    </w:p>
    <w:p w14:paraId="281D63EB" w14:textId="6EB3BAA2" w:rsidR="00633E83" w:rsidRPr="00633E83" w:rsidRDefault="009718BC" w:rsidP="00633E83">
      <w:pPr>
        <w:spacing w:line="360" w:lineRule="auto"/>
        <w:ind w:left="90"/>
        <w:rPr>
          <w:sz w:val="28"/>
          <w:szCs w:val="28"/>
        </w:rPr>
      </w:pPr>
      <w:r>
        <w:rPr>
          <w:sz w:val="28"/>
          <w:szCs w:val="28"/>
        </w:rPr>
        <w:t xml:space="preserve">The following are some </w:t>
      </w:r>
      <w:r w:rsidR="00633E83" w:rsidRPr="00633E83">
        <w:rPr>
          <w:sz w:val="28"/>
          <w:szCs w:val="28"/>
        </w:rPr>
        <w:t>Characteristics of Big Data</w:t>
      </w:r>
      <w:r>
        <w:rPr>
          <w:sz w:val="28"/>
          <w:szCs w:val="28"/>
        </w:rPr>
        <w:t>.</w:t>
      </w:r>
    </w:p>
    <w:p w14:paraId="0A8EEBD1" w14:textId="77777777" w:rsidR="00633E83" w:rsidRPr="00633E83" w:rsidRDefault="00633E83" w:rsidP="00633E83">
      <w:pPr>
        <w:spacing w:line="240" w:lineRule="auto"/>
        <w:ind w:left="90"/>
        <w:rPr>
          <w:b/>
          <w:bCs/>
          <w:sz w:val="28"/>
          <w:szCs w:val="28"/>
        </w:rPr>
      </w:pPr>
      <w:r w:rsidRPr="00633E83">
        <w:rPr>
          <w:b/>
          <w:bCs/>
          <w:sz w:val="28"/>
          <w:szCs w:val="28"/>
        </w:rPr>
        <w:t>•</w:t>
      </w:r>
      <w:r w:rsidRPr="00633E83">
        <w:rPr>
          <w:b/>
          <w:bCs/>
          <w:sz w:val="28"/>
          <w:szCs w:val="28"/>
        </w:rPr>
        <w:tab/>
        <w:t>Volume</w:t>
      </w:r>
    </w:p>
    <w:p w14:paraId="27F9624E" w14:textId="77777777" w:rsidR="00633E83" w:rsidRPr="00633E83" w:rsidRDefault="00633E83" w:rsidP="00633E83">
      <w:pPr>
        <w:spacing w:line="240" w:lineRule="auto"/>
        <w:ind w:left="90"/>
        <w:rPr>
          <w:b/>
          <w:bCs/>
          <w:sz w:val="28"/>
          <w:szCs w:val="28"/>
        </w:rPr>
      </w:pPr>
      <w:r w:rsidRPr="00633E83">
        <w:rPr>
          <w:b/>
          <w:bCs/>
          <w:sz w:val="28"/>
          <w:szCs w:val="28"/>
        </w:rPr>
        <w:t>•</w:t>
      </w:r>
      <w:r w:rsidRPr="00633E83">
        <w:rPr>
          <w:b/>
          <w:bCs/>
          <w:sz w:val="28"/>
          <w:szCs w:val="28"/>
        </w:rPr>
        <w:tab/>
        <w:t>Variety</w:t>
      </w:r>
    </w:p>
    <w:p w14:paraId="253D18B7" w14:textId="77777777" w:rsidR="00633E83" w:rsidRPr="00633E83" w:rsidRDefault="00633E83" w:rsidP="00633E83">
      <w:pPr>
        <w:spacing w:line="240" w:lineRule="auto"/>
        <w:ind w:left="90"/>
        <w:rPr>
          <w:b/>
          <w:bCs/>
          <w:sz w:val="28"/>
          <w:szCs w:val="28"/>
        </w:rPr>
      </w:pPr>
      <w:r w:rsidRPr="00633E83">
        <w:rPr>
          <w:b/>
          <w:bCs/>
          <w:sz w:val="28"/>
          <w:szCs w:val="28"/>
        </w:rPr>
        <w:t>•</w:t>
      </w:r>
      <w:r w:rsidRPr="00633E83">
        <w:rPr>
          <w:b/>
          <w:bCs/>
          <w:sz w:val="28"/>
          <w:szCs w:val="28"/>
        </w:rPr>
        <w:tab/>
        <w:t>Veracity</w:t>
      </w:r>
    </w:p>
    <w:p w14:paraId="33E9D7CF" w14:textId="77777777" w:rsidR="00633E83" w:rsidRPr="00633E83" w:rsidRDefault="00633E83" w:rsidP="00633E83">
      <w:pPr>
        <w:spacing w:line="240" w:lineRule="auto"/>
        <w:ind w:left="90"/>
        <w:rPr>
          <w:b/>
          <w:bCs/>
          <w:sz w:val="28"/>
          <w:szCs w:val="28"/>
        </w:rPr>
      </w:pPr>
      <w:r w:rsidRPr="00633E83">
        <w:rPr>
          <w:b/>
          <w:bCs/>
          <w:sz w:val="28"/>
          <w:szCs w:val="28"/>
        </w:rPr>
        <w:t>•</w:t>
      </w:r>
      <w:r w:rsidRPr="00633E83">
        <w:rPr>
          <w:b/>
          <w:bCs/>
          <w:sz w:val="28"/>
          <w:szCs w:val="28"/>
        </w:rPr>
        <w:tab/>
        <w:t>Value</w:t>
      </w:r>
    </w:p>
    <w:p w14:paraId="491D2975" w14:textId="000BBC10" w:rsidR="00633E83" w:rsidRDefault="00633E83" w:rsidP="00633E83">
      <w:pPr>
        <w:spacing w:line="240" w:lineRule="auto"/>
        <w:ind w:left="90"/>
        <w:rPr>
          <w:b/>
          <w:bCs/>
          <w:sz w:val="28"/>
          <w:szCs w:val="28"/>
        </w:rPr>
      </w:pPr>
      <w:r w:rsidRPr="00633E83">
        <w:rPr>
          <w:b/>
          <w:bCs/>
          <w:sz w:val="28"/>
          <w:szCs w:val="28"/>
        </w:rPr>
        <w:t>•</w:t>
      </w:r>
      <w:r w:rsidRPr="00633E83">
        <w:rPr>
          <w:b/>
          <w:bCs/>
          <w:sz w:val="28"/>
          <w:szCs w:val="28"/>
        </w:rPr>
        <w:tab/>
        <w:t>Velocity</w:t>
      </w:r>
    </w:p>
    <w:p w14:paraId="5D3A51CE" w14:textId="77777777" w:rsidR="009718BC" w:rsidRPr="00633E83" w:rsidRDefault="009718BC" w:rsidP="00633E83">
      <w:pPr>
        <w:spacing w:line="240" w:lineRule="auto"/>
        <w:ind w:left="90"/>
        <w:rPr>
          <w:b/>
          <w:bCs/>
          <w:sz w:val="28"/>
          <w:szCs w:val="28"/>
        </w:rPr>
      </w:pPr>
    </w:p>
    <w:p w14:paraId="7ECC3AFA" w14:textId="058B0179" w:rsidR="00633E83" w:rsidRPr="009718BC" w:rsidRDefault="00633E83" w:rsidP="009718BC">
      <w:pPr>
        <w:pStyle w:val="ListParagraph"/>
        <w:numPr>
          <w:ilvl w:val="0"/>
          <w:numId w:val="8"/>
        </w:numPr>
        <w:spacing w:line="240" w:lineRule="auto"/>
        <w:rPr>
          <w:b/>
          <w:bCs/>
          <w:sz w:val="28"/>
          <w:szCs w:val="28"/>
        </w:rPr>
      </w:pPr>
      <w:r w:rsidRPr="009718BC">
        <w:rPr>
          <w:b/>
          <w:bCs/>
          <w:sz w:val="28"/>
          <w:szCs w:val="28"/>
        </w:rPr>
        <w:t>Volume</w:t>
      </w:r>
    </w:p>
    <w:p w14:paraId="7BFF81FA" w14:textId="77777777" w:rsidR="00633E83" w:rsidRPr="00633E83" w:rsidRDefault="00633E83" w:rsidP="00633E83">
      <w:pPr>
        <w:spacing w:line="360" w:lineRule="auto"/>
        <w:ind w:left="90"/>
        <w:rPr>
          <w:sz w:val="28"/>
          <w:szCs w:val="28"/>
        </w:rPr>
      </w:pPr>
      <w:r w:rsidRPr="009718BC">
        <w:rPr>
          <w:sz w:val="28"/>
          <w:szCs w:val="28"/>
        </w:rPr>
        <w:t>Volume</w:t>
      </w:r>
      <w:r w:rsidRPr="00633E83">
        <w:rPr>
          <w:sz w:val="28"/>
          <w:szCs w:val="28"/>
        </w:rPr>
        <w:t xml:space="preserve"> refers to the unimaginable amounts of information generated every second from social media, cell phones, cars, credit cards, M2M sensors, images, video, and whatnot. We are currently using distributed systems, to store data in several locations and brought together by a software Framework like Hadoop.</w:t>
      </w:r>
    </w:p>
    <w:p w14:paraId="142A4916" w14:textId="77777777" w:rsidR="00633E83" w:rsidRPr="00633E83" w:rsidRDefault="00633E83" w:rsidP="00633E83">
      <w:pPr>
        <w:spacing w:line="360" w:lineRule="auto"/>
        <w:ind w:left="90"/>
        <w:rPr>
          <w:sz w:val="28"/>
          <w:szCs w:val="28"/>
        </w:rPr>
      </w:pPr>
      <w:r w:rsidRPr="00633E83">
        <w:rPr>
          <w:sz w:val="28"/>
          <w:szCs w:val="28"/>
        </w:rPr>
        <w:lastRenderedPageBreak/>
        <w:t>Facebook alone can generate about billion messages, 4.5 billion times that the “like” button is recorded, and over 350 million new posts are uploaded each day. Such a huge amount of data can only be handled by Big Data Technologies</w:t>
      </w:r>
    </w:p>
    <w:p w14:paraId="35428ECF" w14:textId="11DECA3C" w:rsidR="00633E83" w:rsidRPr="009718BC" w:rsidRDefault="009718BC" w:rsidP="009718BC">
      <w:pPr>
        <w:spacing w:line="360" w:lineRule="auto"/>
        <w:rPr>
          <w:sz w:val="28"/>
          <w:szCs w:val="28"/>
        </w:rPr>
      </w:pPr>
      <w:r>
        <w:rPr>
          <w:b/>
          <w:bCs/>
          <w:sz w:val="28"/>
          <w:szCs w:val="28"/>
        </w:rPr>
        <w:t xml:space="preserve">2. </w:t>
      </w:r>
      <w:r w:rsidR="00633E83" w:rsidRPr="009718BC">
        <w:rPr>
          <w:b/>
          <w:bCs/>
          <w:sz w:val="28"/>
          <w:szCs w:val="28"/>
          <w:rPrChange w:id="40" w:author="wasit shafi" w:date="2020-04-20T00:09:00Z">
            <w:rPr>
              <w:sz w:val="28"/>
              <w:szCs w:val="28"/>
            </w:rPr>
          </w:rPrChange>
        </w:rPr>
        <w:t>Variety</w:t>
      </w:r>
    </w:p>
    <w:p w14:paraId="556D6F6B" w14:textId="77777777" w:rsidR="00633E83" w:rsidRPr="00633E83" w:rsidRDefault="00633E83" w:rsidP="00633E83">
      <w:pPr>
        <w:spacing w:line="360" w:lineRule="auto"/>
        <w:ind w:left="90"/>
        <w:rPr>
          <w:sz w:val="28"/>
          <w:szCs w:val="28"/>
        </w:rPr>
      </w:pPr>
      <w:r w:rsidRPr="00633E83">
        <w:rPr>
          <w:sz w:val="28"/>
          <w:szCs w:val="28"/>
        </w:rPr>
        <w:t>As Discussed before, Big Data is generated in multiple varieties. Compared to the traditional data like phone numbers and addresses, the latest trend of data is in the form of photos, videos, and audios and many more, making about 80% of the data to be completely unstructured</w:t>
      </w:r>
    </w:p>
    <w:p w14:paraId="62583C01" w14:textId="263788A8" w:rsidR="00633E83" w:rsidRPr="009718BC" w:rsidRDefault="009718BC" w:rsidP="009718BC">
      <w:pPr>
        <w:spacing w:line="360" w:lineRule="auto"/>
        <w:rPr>
          <w:sz w:val="28"/>
          <w:szCs w:val="28"/>
        </w:rPr>
      </w:pPr>
      <w:r>
        <w:rPr>
          <w:b/>
          <w:bCs/>
          <w:sz w:val="28"/>
          <w:szCs w:val="28"/>
        </w:rPr>
        <w:t>3</w:t>
      </w:r>
      <w:r w:rsidRPr="009718BC">
        <w:rPr>
          <w:b/>
          <w:bCs/>
          <w:sz w:val="28"/>
          <w:szCs w:val="28"/>
        </w:rPr>
        <w:t>.</w:t>
      </w:r>
      <w:r w:rsidR="00633E83" w:rsidRPr="009718BC">
        <w:rPr>
          <w:b/>
          <w:bCs/>
          <w:sz w:val="28"/>
          <w:szCs w:val="28"/>
          <w:rPrChange w:id="41" w:author="wasit shafi" w:date="2020-04-20T00:10:00Z">
            <w:rPr>
              <w:sz w:val="28"/>
              <w:szCs w:val="28"/>
            </w:rPr>
          </w:rPrChange>
        </w:rPr>
        <w:t>Veracity</w:t>
      </w:r>
    </w:p>
    <w:p w14:paraId="6E02CDEC" w14:textId="77777777" w:rsidR="00633E83" w:rsidRPr="00633E83" w:rsidRDefault="00633E83" w:rsidP="00633E83">
      <w:pPr>
        <w:spacing w:line="360" w:lineRule="auto"/>
        <w:ind w:left="90"/>
        <w:rPr>
          <w:sz w:val="28"/>
          <w:szCs w:val="28"/>
        </w:rPr>
      </w:pPr>
      <w:r w:rsidRPr="00633E83">
        <w:rPr>
          <w:sz w:val="28"/>
          <w:szCs w:val="28"/>
        </w:rPr>
        <w:t>Veracity basically means the degree of reliability that the data has to offer. Since a major part of the data is unstructured and irrelevant, Big Data needs to find an alternate way to filter them or to translate them out as the data is crucial in business developments</w:t>
      </w:r>
    </w:p>
    <w:p w14:paraId="7CA2D596" w14:textId="13CAAADF" w:rsidR="00633E83" w:rsidRPr="009718BC" w:rsidRDefault="009718BC" w:rsidP="009718BC">
      <w:pPr>
        <w:spacing w:line="360" w:lineRule="auto"/>
        <w:rPr>
          <w:sz w:val="28"/>
          <w:szCs w:val="28"/>
        </w:rPr>
      </w:pPr>
      <w:r>
        <w:rPr>
          <w:b/>
          <w:bCs/>
          <w:sz w:val="28"/>
          <w:szCs w:val="28"/>
        </w:rPr>
        <w:t>4</w:t>
      </w:r>
      <w:r w:rsidRPr="009718BC">
        <w:rPr>
          <w:b/>
          <w:bCs/>
          <w:sz w:val="28"/>
          <w:szCs w:val="28"/>
        </w:rPr>
        <w:t>.V</w:t>
      </w:r>
      <w:r w:rsidR="00633E83" w:rsidRPr="009718BC">
        <w:rPr>
          <w:b/>
          <w:bCs/>
          <w:sz w:val="28"/>
          <w:szCs w:val="28"/>
          <w:rPrChange w:id="42" w:author="wasit shafi" w:date="2020-04-20T00:10:00Z">
            <w:rPr>
              <w:sz w:val="28"/>
              <w:szCs w:val="28"/>
            </w:rPr>
          </w:rPrChange>
        </w:rPr>
        <w:t>alue</w:t>
      </w:r>
    </w:p>
    <w:p w14:paraId="0DE8C944" w14:textId="77777777" w:rsidR="00633E83" w:rsidRPr="00633E83" w:rsidRDefault="00633E83" w:rsidP="00633E83">
      <w:pPr>
        <w:spacing w:line="360" w:lineRule="auto"/>
        <w:ind w:left="90"/>
        <w:rPr>
          <w:sz w:val="28"/>
          <w:szCs w:val="28"/>
        </w:rPr>
      </w:pPr>
      <w:r w:rsidRPr="00633E83">
        <w:rPr>
          <w:sz w:val="28"/>
          <w:szCs w:val="28"/>
        </w:rPr>
        <w:t xml:space="preserve">Value is the major issue that we need to concentrate on. It is not just the amount of data that we store or process. It is </w:t>
      </w:r>
      <w:proofErr w:type="gramStart"/>
      <w:r w:rsidRPr="00633E83">
        <w:rPr>
          <w:sz w:val="28"/>
          <w:szCs w:val="28"/>
        </w:rPr>
        <w:t>actually the</w:t>
      </w:r>
      <w:proofErr w:type="gramEnd"/>
      <w:r w:rsidRPr="00633E83">
        <w:rPr>
          <w:sz w:val="28"/>
          <w:szCs w:val="28"/>
        </w:rPr>
        <w:t xml:space="preserve"> amount of valuable, reliable and trustworthy data that needs to be stored, processed, </w:t>
      </w:r>
      <w:proofErr w:type="spellStart"/>
      <w:r w:rsidRPr="00633E83">
        <w:rPr>
          <w:sz w:val="28"/>
          <w:szCs w:val="28"/>
        </w:rPr>
        <w:t>analyzed</w:t>
      </w:r>
      <w:proofErr w:type="spellEnd"/>
      <w:r w:rsidRPr="00633E83">
        <w:rPr>
          <w:sz w:val="28"/>
          <w:szCs w:val="28"/>
        </w:rPr>
        <w:t xml:space="preserve"> to find insights.</w:t>
      </w:r>
    </w:p>
    <w:p w14:paraId="699BA7DD" w14:textId="77777777" w:rsidR="009718BC" w:rsidRDefault="009718BC" w:rsidP="009718BC">
      <w:pPr>
        <w:spacing w:line="360" w:lineRule="auto"/>
        <w:rPr>
          <w:b/>
          <w:bCs/>
          <w:sz w:val="28"/>
          <w:szCs w:val="28"/>
        </w:rPr>
      </w:pPr>
      <w:r>
        <w:rPr>
          <w:b/>
          <w:bCs/>
          <w:sz w:val="28"/>
          <w:szCs w:val="28"/>
        </w:rPr>
        <w:t>5.V</w:t>
      </w:r>
      <w:r w:rsidR="00633E83" w:rsidRPr="00633E83">
        <w:rPr>
          <w:b/>
          <w:bCs/>
          <w:sz w:val="28"/>
          <w:szCs w:val="28"/>
          <w:rPrChange w:id="43" w:author="wasit shafi" w:date="2020-04-20T00:10:00Z">
            <w:rPr>
              <w:sz w:val="28"/>
              <w:szCs w:val="28"/>
            </w:rPr>
          </w:rPrChange>
        </w:rPr>
        <w:t>elocity</w:t>
      </w:r>
    </w:p>
    <w:p w14:paraId="5ECB3668" w14:textId="77777777" w:rsidR="009718BC" w:rsidRDefault="009718BC" w:rsidP="009718BC">
      <w:pPr>
        <w:spacing w:line="360" w:lineRule="auto"/>
        <w:rPr>
          <w:sz w:val="28"/>
          <w:szCs w:val="28"/>
        </w:rPr>
      </w:pPr>
      <w:r>
        <w:rPr>
          <w:b/>
          <w:bCs/>
          <w:sz w:val="28"/>
          <w:szCs w:val="28"/>
        </w:rPr>
        <w:t xml:space="preserve"> </w:t>
      </w:r>
      <w:r w:rsidR="00633E83" w:rsidRPr="00633E83">
        <w:rPr>
          <w:sz w:val="28"/>
          <w:szCs w:val="28"/>
        </w:rPr>
        <w:t>Last but never least, Velocity plays a major role compared to the others, there is no point in investing so much to end up waiting for the data. So, the major aspect of Big Dat</w:t>
      </w:r>
      <w:r>
        <w:rPr>
          <w:sz w:val="28"/>
          <w:szCs w:val="28"/>
        </w:rPr>
        <w:t xml:space="preserve">a </w:t>
      </w:r>
      <w:r w:rsidR="00633E83" w:rsidRPr="00633E83">
        <w:rPr>
          <w:sz w:val="28"/>
          <w:szCs w:val="28"/>
        </w:rPr>
        <w:t>is to</w:t>
      </w:r>
    </w:p>
    <w:p w14:paraId="1FE20D47" w14:textId="417C7617" w:rsidR="00633E83" w:rsidRPr="009718BC" w:rsidRDefault="00633E83" w:rsidP="009718BC">
      <w:pPr>
        <w:spacing w:line="360" w:lineRule="auto"/>
        <w:rPr>
          <w:sz w:val="28"/>
          <w:szCs w:val="28"/>
        </w:rPr>
      </w:pPr>
      <w:r w:rsidRPr="00633E83">
        <w:rPr>
          <w:sz w:val="28"/>
          <w:szCs w:val="28"/>
        </w:rPr>
        <w:t xml:space="preserve"> provide data on demand and at a faster pace.</w:t>
      </w:r>
    </w:p>
    <w:p w14:paraId="7307D018" w14:textId="2D283EEF" w:rsidR="00AB1306" w:rsidRPr="009718BC" w:rsidRDefault="00633E83" w:rsidP="00633E83">
      <w:pPr>
        <w:rPr>
          <w:b/>
          <w:bCs/>
          <w:sz w:val="36"/>
          <w:szCs w:val="36"/>
        </w:rPr>
      </w:pPr>
      <w:r w:rsidRPr="009718BC">
        <w:rPr>
          <w:b/>
          <w:bCs/>
          <w:sz w:val="36"/>
          <w:szCs w:val="36"/>
        </w:rPr>
        <w:t>Q4.What is Hadoop? Discuss data loading technique to HDFS.</w:t>
      </w:r>
    </w:p>
    <w:p w14:paraId="60CEBE37" w14:textId="407DFDA5" w:rsidR="00633E83" w:rsidRPr="009718BC" w:rsidRDefault="00633E83" w:rsidP="00633E83">
      <w:pPr>
        <w:rPr>
          <w:b/>
          <w:bCs/>
          <w:sz w:val="36"/>
          <w:szCs w:val="36"/>
        </w:rPr>
      </w:pPr>
      <w:r w:rsidRPr="009718BC">
        <w:rPr>
          <w:b/>
          <w:bCs/>
          <w:sz w:val="36"/>
          <w:szCs w:val="36"/>
        </w:rPr>
        <w:t xml:space="preserve">Sol. </w:t>
      </w:r>
    </w:p>
    <w:p w14:paraId="3C787391" w14:textId="60311B33" w:rsidR="00633E83" w:rsidRDefault="00633E83">
      <w:pPr>
        <w:ind w:firstLine="720"/>
        <w:rPr>
          <w:sz w:val="28"/>
          <w:szCs w:val="28"/>
        </w:rPr>
      </w:pPr>
      <w:r w:rsidRPr="00633E83">
        <w:rPr>
          <w:b/>
          <w:bCs/>
          <w:sz w:val="28"/>
          <w:szCs w:val="28"/>
        </w:rPr>
        <w:t xml:space="preserve">Hadoop: </w:t>
      </w:r>
      <w:r w:rsidRPr="00633E83">
        <w:rPr>
          <w:sz w:val="28"/>
          <w:szCs w:val="28"/>
        </w:rPr>
        <w:t>Apache Hadoop is a collection of open-source software utilities that facilitate using a network of many computers to solve problems involving massive amounts of data and computation. It provides a software framework for distributed storage and processing of big data using the MapReduce programming model.</w:t>
      </w:r>
    </w:p>
    <w:p w14:paraId="5B47FE0B" w14:textId="77777777" w:rsidR="004B71F0" w:rsidRPr="004B71F0" w:rsidRDefault="004B71F0" w:rsidP="004B71F0">
      <w:pPr>
        <w:rPr>
          <w:rFonts w:ascii="Constantia" w:hAnsi="Constantia"/>
          <w:b/>
          <w:bCs/>
          <w:color w:val="000000" w:themeColor="text1"/>
          <w:sz w:val="28"/>
          <w:szCs w:val="28"/>
        </w:rPr>
      </w:pPr>
      <w:r w:rsidRPr="004B71F0">
        <w:rPr>
          <w:rFonts w:ascii="Constantia" w:hAnsi="Constantia"/>
          <w:b/>
          <w:bCs/>
          <w:color w:val="000000" w:themeColor="text1"/>
          <w:sz w:val="28"/>
          <w:szCs w:val="28"/>
        </w:rPr>
        <w:lastRenderedPageBreak/>
        <w:t>There are various tools and frameworks available in Hadoop Ecosystem, using which you can import and export data to HDFS &amp; from HDFS respectively.</w:t>
      </w:r>
    </w:p>
    <w:p w14:paraId="4F7F78A7" w14:textId="73E9CEAC" w:rsidR="004B71F0" w:rsidRPr="004B71F0" w:rsidRDefault="004B71F0" w:rsidP="004B71F0">
      <w:pPr>
        <w:rPr>
          <w:rFonts w:ascii="Constantia" w:hAnsi="Constantia"/>
          <w:b/>
          <w:bCs/>
          <w:color w:val="000000" w:themeColor="text1"/>
          <w:sz w:val="28"/>
          <w:szCs w:val="28"/>
        </w:rPr>
      </w:pPr>
      <w:r w:rsidRPr="004B71F0">
        <w:rPr>
          <w:rFonts w:ascii="Constantia" w:hAnsi="Constantia"/>
          <w:b/>
          <w:bCs/>
          <w:color w:val="000000" w:themeColor="text1"/>
          <w:sz w:val="28"/>
          <w:szCs w:val="28"/>
        </w:rPr>
        <w:t>F</w:t>
      </w:r>
      <w:proofErr w:type="spellStart"/>
      <w:r w:rsidRPr="004B71F0">
        <w:rPr>
          <w:rFonts w:ascii="Constantia" w:hAnsi="Constantia"/>
          <w:b/>
          <w:bCs/>
          <w:color w:val="000000" w:themeColor="text1"/>
          <w:sz w:val="28"/>
          <w:szCs w:val="28"/>
          <w:lang w:val="en-US"/>
        </w:rPr>
        <w:t>ew</w:t>
      </w:r>
      <w:proofErr w:type="spellEnd"/>
      <w:r w:rsidRPr="004B71F0">
        <w:rPr>
          <w:rFonts w:ascii="Constantia" w:hAnsi="Constantia"/>
          <w:b/>
          <w:bCs/>
          <w:color w:val="000000" w:themeColor="text1"/>
          <w:sz w:val="28"/>
          <w:szCs w:val="28"/>
          <w:lang w:val="en-US"/>
        </w:rPr>
        <w:t xml:space="preserve"> of them and their use cases:</w:t>
      </w:r>
    </w:p>
    <w:p w14:paraId="68447DC0" w14:textId="2C026AEF" w:rsidR="004B71F0" w:rsidRPr="004B71F0" w:rsidRDefault="004B71F0" w:rsidP="004B71F0">
      <w:pPr>
        <w:numPr>
          <w:ilvl w:val="0"/>
          <w:numId w:val="10"/>
        </w:numPr>
        <w:rPr>
          <w:rFonts w:ascii="Constantia" w:hAnsi="Constantia"/>
          <w:color w:val="000000" w:themeColor="text1"/>
          <w:sz w:val="28"/>
          <w:szCs w:val="28"/>
          <w:lang w:val="en-US"/>
        </w:rPr>
      </w:pPr>
      <w:proofErr w:type="spellStart"/>
      <w:r w:rsidRPr="004B71F0">
        <w:rPr>
          <w:rFonts w:ascii="Constantia" w:hAnsi="Constantia"/>
          <w:b/>
          <w:bCs/>
          <w:color w:val="000000" w:themeColor="text1"/>
          <w:sz w:val="28"/>
          <w:szCs w:val="28"/>
          <w:lang w:val="en-US"/>
        </w:rPr>
        <w:t>Hdfs</w:t>
      </w:r>
      <w:proofErr w:type="spellEnd"/>
      <w:r w:rsidRPr="004B71F0">
        <w:rPr>
          <w:rFonts w:ascii="Constantia" w:hAnsi="Constantia"/>
          <w:b/>
          <w:bCs/>
          <w:color w:val="000000" w:themeColor="text1"/>
          <w:sz w:val="28"/>
          <w:szCs w:val="28"/>
          <w:lang w:val="en-US"/>
        </w:rPr>
        <w:t xml:space="preserve"> </w:t>
      </w:r>
      <w:proofErr w:type="spellStart"/>
      <w:r w:rsidRPr="004B71F0">
        <w:rPr>
          <w:rFonts w:ascii="Constantia" w:hAnsi="Constantia"/>
          <w:b/>
          <w:bCs/>
          <w:color w:val="000000" w:themeColor="text1"/>
          <w:sz w:val="28"/>
          <w:szCs w:val="28"/>
          <w:lang w:val="en-US"/>
        </w:rPr>
        <w:t>dfs</w:t>
      </w:r>
      <w:proofErr w:type="spellEnd"/>
      <w:r w:rsidRPr="004B71F0">
        <w:rPr>
          <w:rFonts w:ascii="Constantia" w:hAnsi="Constantia"/>
          <w:b/>
          <w:bCs/>
          <w:color w:val="000000" w:themeColor="text1"/>
          <w:sz w:val="28"/>
          <w:szCs w:val="28"/>
          <w:lang w:val="en-US"/>
        </w:rPr>
        <w:t xml:space="preserve"> -put</w:t>
      </w:r>
      <w:r w:rsidRPr="004B71F0">
        <w:rPr>
          <w:rFonts w:ascii="Constantia" w:hAnsi="Constantia"/>
          <w:color w:val="000000" w:themeColor="text1"/>
          <w:sz w:val="28"/>
          <w:szCs w:val="28"/>
          <w:lang w:val="en-US"/>
        </w:rPr>
        <w:t> - simple way to insert files from local file system   to HDFS.</w:t>
      </w:r>
    </w:p>
    <w:p w14:paraId="26991BD9" w14:textId="0223C06D" w:rsidR="004B71F0" w:rsidRPr="004B71F0" w:rsidRDefault="004B71F0" w:rsidP="004B71F0">
      <w:pPr>
        <w:numPr>
          <w:ilvl w:val="0"/>
          <w:numId w:val="10"/>
        </w:numPr>
        <w:rPr>
          <w:rFonts w:ascii="Constantia" w:hAnsi="Constantia"/>
          <w:b/>
          <w:bCs/>
          <w:color w:val="000000" w:themeColor="text1"/>
          <w:sz w:val="28"/>
          <w:szCs w:val="28"/>
          <w:lang w:val="en-US"/>
        </w:rPr>
      </w:pPr>
      <w:r w:rsidRPr="004B71F0">
        <w:rPr>
          <w:rFonts w:ascii="Constantia" w:hAnsi="Constantia"/>
          <w:b/>
          <w:bCs/>
          <w:color w:val="000000" w:themeColor="text1"/>
          <w:sz w:val="28"/>
          <w:szCs w:val="28"/>
          <w:lang w:val="en-US"/>
        </w:rPr>
        <w:t>HDFS Java API.</w:t>
      </w:r>
    </w:p>
    <w:p w14:paraId="5ACE194A" w14:textId="73CD2B3D" w:rsidR="004B71F0" w:rsidRPr="004B71F0" w:rsidRDefault="004B71F0" w:rsidP="004B71F0">
      <w:pPr>
        <w:numPr>
          <w:ilvl w:val="0"/>
          <w:numId w:val="10"/>
        </w:numPr>
        <w:rPr>
          <w:rFonts w:ascii="Constantia" w:hAnsi="Constantia"/>
          <w:color w:val="000000" w:themeColor="text1"/>
          <w:sz w:val="28"/>
          <w:szCs w:val="28"/>
          <w:lang w:val="en-US"/>
        </w:rPr>
      </w:pPr>
      <w:r w:rsidRPr="004B71F0">
        <w:rPr>
          <w:rFonts w:ascii="Constantia" w:hAnsi="Constantia"/>
          <w:b/>
          <w:bCs/>
          <w:color w:val="000000" w:themeColor="text1"/>
          <w:sz w:val="28"/>
          <w:szCs w:val="28"/>
          <w:lang w:val="en-US"/>
        </w:rPr>
        <w:t>Sqoop</w:t>
      </w:r>
      <w:r w:rsidRPr="004B71F0">
        <w:rPr>
          <w:rFonts w:ascii="Constantia" w:hAnsi="Constantia"/>
          <w:color w:val="000000" w:themeColor="text1"/>
          <w:sz w:val="28"/>
          <w:szCs w:val="28"/>
          <w:lang w:val="en-US"/>
        </w:rPr>
        <w:t> - for bringing data to/from databases.</w:t>
      </w:r>
    </w:p>
    <w:p w14:paraId="2FAD1456" w14:textId="2100A9E4" w:rsidR="004B71F0" w:rsidRPr="004B71F0" w:rsidRDefault="004B71F0" w:rsidP="004B71F0">
      <w:pPr>
        <w:numPr>
          <w:ilvl w:val="0"/>
          <w:numId w:val="10"/>
        </w:numPr>
        <w:rPr>
          <w:rFonts w:ascii="Constantia" w:hAnsi="Constantia"/>
          <w:color w:val="000000" w:themeColor="text1"/>
          <w:sz w:val="28"/>
          <w:szCs w:val="28"/>
          <w:lang w:val="en-US"/>
        </w:rPr>
      </w:pPr>
      <w:r w:rsidRPr="004B71F0">
        <w:rPr>
          <w:rFonts w:ascii="Constantia" w:hAnsi="Constantia"/>
          <w:b/>
          <w:bCs/>
          <w:color w:val="000000" w:themeColor="text1"/>
          <w:sz w:val="28"/>
          <w:szCs w:val="28"/>
          <w:lang w:val="en-US"/>
        </w:rPr>
        <w:t>Flume</w:t>
      </w:r>
      <w:r w:rsidRPr="004B71F0">
        <w:rPr>
          <w:rFonts w:ascii="Constantia" w:hAnsi="Constantia"/>
          <w:color w:val="000000" w:themeColor="text1"/>
          <w:sz w:val="28"/>
          <w:szCs w:val="28"/>
          <w:lang w:val="en-US"/>
        </w:rPr>
        <w:t> - streaming files, logs.</w:t>
      </w:r>
    </w:p>
    <w:p w14:paraId="1DF1E2AA" w14:textId="3F91F928" w:rsidR="004B71F0" w:rsidRPr="004B71F0" w:rsidRDefault="004B71F0" w:rsidP="004B71F0">
      <w:pPr>
        <w:numPr>
          <w:ilvl w:val="0"/>
          <w:numId w:val="10"/>
        </w:numPr>
        <w:rPr>
          <w:rFonts w:ascii="Constantia" w:hAnsi="Constantia"/>
          <w:color w:val="000000" w:themeColor="text1"/>
          <w:sz w:val="28"/>
          <w:szCs w:val="28"/>
          <w:lang w:val="en-US"/>
        </w:rPr>
      </w:pPr>
      <w:r w:rsidRPr="004B71F0">
        <w:rPr>
          <w:rFonts w:ascii="Constantia" w:hAnsi="Constantia"/>
          <w:b/>
          <w:bCs/>
          <w:color w:val="000000" w:themeColor="text1"/>
          <w:sz w:val="28"/>
          <w:szCs w:val="28"/>
          <w:lang w:val="en-US"/>
        </w:rPr>
        <w:t>Kafka</w:t>
      </w:r>
      <w:r w:rsidRPr="004B71F0">
        <w:rPr>
          <w:rFonts w:ascii="Constantia" w:hAnsi="Constantia"/>
          <w:color w:val="000000" w:themeColor="text1"/>
          <w:sz w:val="28"/>
          <w:szCs w:val="28"/>
          <w:lang w:val="en-US"/>
        </w:rPr>
        <w:t> - distributed queue, mostly for near-real time stream processing.</w:t>
      </w:r>
    </w:p>
    <w:p w14:paraId="56ED4BDE" w14:textId="0E6CE1EC" w:rsidR="004B71F0" w:rsidRPr="004B71F0" w:rsidRDefault="004B71F0" w:rsidP="004B71F0">
      <w:pPr>
        <w:numPr>
          <w:ilvl w:val="0"/>
          <w:numId w:val="10"/>
        </w:numPr>
        <w:rPr>
          <w:rFonts w:ascii="Constantia" w:hAnsi="Constantia"/>
          <w:color w:val="000000" w:themeColor="text1"/>
          <w:sz w:val="28"/>
          <w:szCs w:val="28"/>
          <w:lang w:val="en-US"/>
        </w:rPr>
      </w:pPr>
      <w:proofErr w:type="spellStart"/>
      <w:r w:rsidRPr="004B71F0">
        <w:rPr>
          <w:rFonts w:ascii="Constantia" w:hAnsi="Constantia"/>
          <w:b/>
          <w:bCs/>
          <w:color w:val="000000" w:themeColor="text1"/>
          <w:sz w:val="28"/>
          <w:szCs w:val="28"/>
          <w:lang w:val="en-US"/>
        </w:rPr>
        <w:t>Nifi</w:t>
      </w:r>
      <w:proofErr w:type="spellEnd"/>
      <w:r w:rsidRPr="004B71F0">
        <w:rPr>
          <w:rFonts w:ascii="Constantia" w:hAnsi="Constantia"/>
          <w:color w:val="000000" w:themeColor="text1"/>
          <w:sz w:val="28"/>
          <w:szCs w:val="28"/>
          <w:lang w:val="en-US"/>
        </w:rPr>
        <w:t> - incubating project at Apache for moving data into HDFS without making lots of changes.</w:t>
      </w:r>
    </w:p>
    <w:sectPr w:rsidR="004B71F0" w:rsidRPr="004B71F0" w:rsidSect="00AD2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5CBF"/>
    <w:multiLevelType w:val="hybridMultilevel"/>
    <w:tmpl w:val="C0BC8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93285C"/>
    <w:multiLevelType w:val="multilevel"/>
    <w:tmpl w:val="00D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47383"/>
    <w:multiLevelType w:val="hybridMultilevel"/>
    <w:tmpl w:val="60504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B24712"/>
    <w:multiLevelType w:val="hybridMultilevel"/>
    <w:tmpl w:val="FADEC2E8"/>
    <w:lvl w:ilvl="0" w:tplc="AEB01320">
      <w:start w:val="1"/>
      <w:numFmt w:val="bullet"/>
      <w:lvlText w:val=""/>
      <w:lvlJc w:val="left"/>
      <w:pPr>
        <w:ind w:left="720" w:hanging="360"/>
      </w:pPr>
      <w:rPr>
        <w:rFonts w:ascii="Symbol" w:hAnsi="Symbol" w:hint="default"/>
        <w:color w:val="00206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C3445B"/>
    <w:multiLevelType w:val="hybridMultilevel"/>
    <w:tmpl w:val="73C81DBC"/>
    <w:lvl w:ilvl="0" w:tplc="669CC66A">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15:restartNumberingAfterBreak="0">
    <w:nsid w:val="421C6A0D"/>
    <w:multiLevelType w:val="hybridMultilevel"/>
    <w:tmpl w:val="BBDC9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F309F4"/>
    <w:multiLevelType w:val="hybridMultilevel"/>
    <w:tmpl w:val="D95ADA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2C50B4F"/>
    <w:multiLevelType w:val="multilevel"/>
    <w:tmpl w:val="F24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895044"/>
    <w:multiLevelType w:val="hybridMultilevel"/>
    <w:tmpl w:val="DB001E48"/>
    <w:lvl w:ilvl="0" w:tplc="53E623F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 w15:restartNumberingAfterBreak="0">
    <w:nsid w:val="5C9E75FA"/>
    <w:multiLevelType w:val="multilevel"/>
    <w:tmpl w:val="9A8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948C7"/>
    <w:multiLevelType w:val="multilevel"/>
    <w:tmpl w:val="7A0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10"/>
  </w:num>
  <w:num w:numId="5">
    <w:abstractNumId w:val="9"/>
  </w:num>
  <w:num w:numId="6">
    <w:abstractNumId w:val="8"/>
  </w:num>
  <w:num w:numId="7">
    <w:abstractNumId w:val="5"/>
  </w:num>
  <w:num w:numId="8">
    <w:abstractNumId w:val="4"/>
  </w:num>
  <w:num w:numId="9">
    <w:abstractNumId w:val="6"/>
  </w:num>
  <w:num w:numId="10">
    <w:abstractNumId w:val="3"/>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sit shafi">
    <w15:presenceInfo w15:providerId="Windows Live" w15:userId="1af4c022d67a6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1B36D8"/>
    <w:rsid w:val="001F4C4C"/>
    <w:rsid w:val="00295ACD"/>
    <w:rsid w:val="003363AD"/>
    <w:rsid w:val="004B71F0"/>
    <w:rsid w:val="005E4453"/>
    <w:rsid w:val="00620D7A"/>
    <w:rsid w:val="00633E83"/>
    <w:rsid w:val="0072566A"/>
    <w:rsid w:val="009718BC"/>
    <w:rsid w:val="00981F3D"/>
    <w:rsid w:val="009B6DB4"/>
    <w:rsid w:val="00AB1306"/>
    <w:rsid w:val="00AD291E"/>
    <w:rsid w:val="00E25944"/>
    <w:rsid w:val="00E6599D"/>
    <w:rsid w:val="00E853E4"/>
    <w:rsid w:val="00F05660"/>
    <w:rsid w:val="00F06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paragraph" w:styleId="Heading2">
    <w:name w:val="heading 2"/>
    <w:basedOn w:val="Normal"/>
    <w:next w:val="Normal"/>
    <w:link w:val="Heading2Char"/>
    <w:uiPriority w:val="9"/>
    <w:unhideWhenUsed/>
    <w:qFormat/>
    <w:rsid w:val="00F06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6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D"/>
    <w:pPr>
      <w:spacing w:after="200" w:line="276" w:lineRule="auto"/>
      <w:ind w:left="720"/>
      <w:contextualSpacing/>
    </w:pPr>
    <w:rPr>
      <w:szCs w:val="20"/>
      <w:lang w:val="en-US" w:bidi="hi-IN"/>
    </w:rPr>
  </w:style>
  <w:style w:type="character" w:customStyle="1" w:styleId="Heading2Char">
    <w:name w:val="Heading 2 Char"/>
    <w:basedOn w:val="DefaultParagraphFont"/>
    <w:link w:val="Heading2"/>
    <w:uiPriority w:val="9"/>
    <w:rsid w:val="00F069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9A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069A8"/>
    <w:rPr>
      <w:i/>
      <w:iCs/>
    </w:rPr>
  </w:style>
  <w:style w:type="paragraph" w:styleId="NormalWeb">
    <w:name w:val="Normal (Web)"/>
    <w:basedOn w:val="Normal"/>
    <w:uiPriority w:val="99"/>
    <w:unhideWhenUsed/>
    <w:rsid w:val="00F06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A8"/>
    <w:rPr>
      <w:b/>
      <w:bCs/>
    </w:rPr>
  </w:style>
  <w:style w:type="paragraph" w:styleId="BalloonText">
    <w:name w:val="Balloon Text"/>
    <w:basedOn w:val="Normal"/>
    <w:link w:val="BalloonTextChar"/>
    <w:uiPriority w:val="99"/>
    <w:semiHidden/>
    <w:unhideWhenUsed/>
    <w:rsid w:val="001F4C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C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56735">
      <w:bodyDiv w:val="1"/>
      <w:marLeft w:val="0"/>
      <w:marRight w:val="0"/>
      <w:marTop w:val="0"/>
      <w:marBottom w:val="0"/>
      <w:divBdr>
        <w:top w:val="none" w:sz="0" w:space="0" w:color="auto"/>
        <w:left w:val="none" w:sz="0" w:space="0" w:color="auto"/>
        <w:bottom w:val="none" w:sz="0" w:space="0" w:color="auto"/>
        <w:right w:val="none" w:sz="0" w:space="0" w:color="auto"/>
      </w:divBdr>
    </w:div>
    <w:div w:id="193928052">
      <w:bodyDiv w:val="1"/>
      <w:marLeft w:val="0"/>
      <w:marRight w:val="0"/>
      <w:marTop w:val="0"/>
      <w:marBottom w:val="0"/>
      <w:divBdr>
        <w:top w:val="none" w:sz="0" w:space="0" w:color="auto"/>
        <w:left w:val="none" w:sz="0" w:space="0" w:color="auto"/>
        <w:bottom w:val="none" w:sz="0" w:space="0" w:color="auto"/>
        <w:right w:val="none" w:sz="0" w:space="0" w:color="auto"/>
      </w:divBdr>
    </w:div>
    <w:div w:id="311059742">
      <w:bodyDiv w:val="1"/>
      <w:marLeft w:val="0"/>
      <w:marRight w:val="0"/>
      <w:marTop w:val="0"/>
      <w:marBottom w:val="0"/>
      <w:divBdr>
        <w:top w:val="none" w:sz="0" w:space="0" w:color="auto"/>
        <w:left w:val="none" w:sz="0" w:space="0" w:color="auto"/>
        <w:bottom w:val="none" w:sz="0" w:space="0" w:color="auto"/>
        <w:right w:val="none" w:sz="0" w:space="0" w:color="auto"/>
      </w:divBdr>
    </w:div>
    <w:div w:id="1145656786">
      <w:bodyDiv w:val="1"/>
      <w:marLeft w:val="0"/>
      <w:marRight w:val="0"/>
      <w:marTop w:val="0"/>
      <w:marBottom w:val="0"/>
      <w:divBdr>
        <w:top w:val="none" w:sz="0" w:space="0" w:color="auto"/>
        <w:left w:val="none" w:sz="0" w:space="0" w:color="auto"/>
        <w:bottom w:val="none" w:sz="0" w:space="0" w:color="auto"/>
        <w:right w:val="none" w:sz="0" w:space="0" w:color="auto"/>
      </w:divBdr>
    </w:div>
    <w:div w:id="1306813657">
      <w:bodyDiv w:val="1"/>
      <w:marLeft w:val="0"/>
      <w:marRight w:val="0"/>
      <w:marTop w:val="0"/>
      <w:marBottom w:val="0"/>
      <w:divBdr>
        <w:top w:val="none" w:sz="0" w:space="0" w:color="auto"/>
        <w:left w:val="none" w:sz="0" w:space="0" w:color="auto"/>
        <w:bottom w:val="none" w:sz="0" w:space="0" w:color="auto"/>
        <w:right w:val="none" w:sz="0" w:space="0" w:color="auto"/>
      </w:divBdr>
    </w:div>
    <w:div w:id="1332293466">
      <w:bodyDiv w:val="1"/>
      <w:marLeft w:val="0"/>
      <w:marRight w:val="0"/>
      <w:marTop w:val="0"/>
      <w:marBottom w:val="0"/>
      <w:divBdr>
        <w:top w:val="none" w:sz="0" w:space="0" w:color="auto"/>
        <w:left w:val="none" w:sz="0" w:space="0" w:color="auto"/>
        <w:bottom w:val="none" w:sz="0" w:space="0" w:color="auto"/>
        <w:right w:val="none" w:sz="0" w:space="0" w:color="auto"/>
      </w:divBdr>
    </w:div>
    <w:div w:id="1450393315">
      <w:bodyDiv w:val="1"/>
      <w:marLeft w:val="0"/>
      <w:marRight w:val="0"/>
      <w:marTop w:val="0"/>
      <w:marBottom w:val="0"/>
      <w:divBdr>
        <w:top w:val="none" w:sz="0" w:space="0" w:color="auto"/>
        <w:left w:val="none" w:sz="0" w:space="0" w:color="auto"/>
        <w:bottom w:val="none" w:sz="0" w:space="0" w:color="auto"/>
        <w:right w:val="none" w:sz="0" w:space="0" w:color="auto"/>
      </w:divBdr>
    </w:div>
    <w:div w:id="1505046851">
      <w:bodyDiv w:val="1"/>
      <w:marLeft w:val="0"/>
      <w:marRight w:val="0"/>
      <w:marTop w:val="0"/>
      <w:marBottom w:val="0"/>
      <w:divBdr>
        <w:top w:val="none" w:sz="0" w:space="0" w:color="auto"/>
        <w:left w:val="none" w:sz="0" w:space="0" w:color="auto"/>
        <w:bottom w:val="none" w:sz="0" w:space="0" w:color="auto"/>
        <w:right w:val="none" w:sz="0" w:space="0" w:color="auto"/>
      </w:divBdr>
    </w:div>
    <w:div w:id="1856963073">
      <w:bodyDiv w:val="1"/>
      <w:marLeft w:val="0"/>
      <w:marRight w:val="0"/>
      <w:marTop w:val="0"/>
      <w:marBottom w:val="0"/>
      <w:divBdr>
        <w:top w:val="none" w:sz="0" w:space="0" w:color="auto"/>
        <w:left w:val="none" w:sz="0" w:space="0" w:color="auto"/>
        <w:bottom w:val="none" w:sz="0" w:space="0" w:color="auto"/>
        <w:right w:val="none" w:sz="0" w:space="0" w:color="auto"/>
      </w:divBdr>
    </w:div>
    <w:div w:id="20254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28</cp:revision>
  <cp:lastPrinted>2020-04-29T17:32:00Z</cp:lastPrinted>
  <dcterms:created xsi:type="dcterms:W3CDTF">2020-04-16T09:57:00Z</dcterms:created>
  <dcterms:modified xsi:type="dcterms:W3CDTF">2020-04-29T17:43:00Z</dcterms:modified>
</cp:coreProperties>
</file>